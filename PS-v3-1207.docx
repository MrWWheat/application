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461AB6F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1" w:author="Tiffany Yang" w:date="2017-12-07T18:43:00Z">
        <w:r w:rsidRPr="000D0D2A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Besides in-class learning, I participated in a variety of competitions,</w:delText>
        </w:r>
      </w:del>
      <w:ins w:id="2" w:author="Tiffany Yang" w:date="2017-12-07T18:43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del w:id="3" w:author="Tiffany Yang" w:date="2017-12-07T18:44:00Z">
        <w:r w:rsidRPr="000D0D2A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 had to</w:delText>
        </w:r>
      </w:del>
      <w:ins w:id="4" w:author="Tiffany Yang" w:date="2017-12-07T18:44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compil</w:t>
      </w:r>
      <w:ins w:id="5" w:author="Tiffany Yang" w:date="2017-12-07T18:44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ing</w:t>
        </w:r>
      </w:ins>
      <w:del w:id="6" w:author="Tiffany Yang" w:date="2017-12-07T18:44:00Z">
        <w:r w:rsidRPr="000D0D2A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e</w:delText>
        </w:r>
      </w:del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 of this program</w:t>
      </w:r>
      <w:del w:id="7" w:author="Tiffany Yang" w:date="2017-12-07T18:44:00Z">
        <w:r w:rsidRPr="000D0D2A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. Through this competition</w:delText>
        </w:r>
      </w:del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</w:t>
      </w:r>
      <w:del w:id="8" w:author="Tiffany Yang" w:date="2017-12-07T18:45:00Z">
        <w:r w:rsidRPr="000D0D2A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, myself</w:delText>
        </w:r>
      </w:del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del w:id="9" w:author="Tiffany Yang" w:date="2017-12-07T18:45:00Z">
        <w:r w:rsidRPr="000D0D2A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within a very short of time </w:delText>
        </w:r>
      </w:del>
      <w:ins w:id="10" w:author="Tiffany Yang" w:date="2017-12-07T18:45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615E4D1B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1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2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3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and the optimal result obtained by using all-permutations. Through repeated theoretical assumptions and experimentation computation</w:t>
      </w:r>
      <w:del w:id="14" w:author="Tiffany Yang" w:date="2017-12-07T18:48:00Z">
        <w:r w:rsidR="001D0C4B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,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</w:t>
      </w:r>
      <w:del w:id="15" w:author="Tiffany Yang" w:date="2017-12-07T18:48:00Z">
        <w:r w:rsidR="001D0C4B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could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generate</w:t>
      </w:r>
      <w:ins w:id="16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project and the paper had been published successfully. </w:t>
      </w:r>
      <w:del w:id="17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18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19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20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del w:id="21" w:author="Tiffany Yang" w:date="2017-12-07T18:49:00Z"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this time</w:delText>
        </w:r>
      </w:del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del w:id="22" w:author="Tiffany Yang" w:date="2017-12-07T18:50:00Z">
        <w:r w:rsidR="00B25011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commentRangeStart w:id="23"/>
        <w:r w:rsidR="0009491F" w:rsidDel="00351B61">
          <w:rPr>
            <w:rFonts w:ascii="Times New Roman" w:eastAsia="宋体" w:hAnsi="Times New Roman" w:cs="Times New Roman" w:hint="eastAsia"/>
            <w:color w:val="000000" w:themeColor="text1"/>
            <w:sz w:val="24"/>
            <w:szCs w:val="24"/>
          </w:rPr>
          <w:delText>It</w:delText>
        </w:r>
        <w:r w:rsidR="0009491F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was a quite challenge to digest them in a short time, </w:delText>
        </w:r>
        <w:r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and </w:delText>
        </w:r>
        <w:r w:rsidR="0009491F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so</w:delText>
        </w:r>
      </w:del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23"/>
      <w:r w:rsidR="00354440">
        <w:rPr>
          <w:rStyle w:val="a4"/>
        </w:rPr>
        <w:commentReference w:id="2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del w:id="24" w:author="Tiffany Yang" w:date="2017-12-07T18:51:00Z">
        <w:r w:rsidR="002B0BEF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writed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25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26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submitted to a famous anonymous conference.</w:t>
      </w:r>
      <w:commentRangeEnd w:id="26"/>
      <w:r w:rsidR="002B0BEF">
        <w:rPr>
          <w:rStyle w:val="a4"/>
        </w:rPr>
        <w:commentReference w:id="26"/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  <w:rPrChange w:id="27" w:author="Tiffany Yang" w:date="2017-12-07T18:51:00Z">
            <w:rPr>
              <w:rFonts w:ascii="Times New Roman" w:eastAsia="宋体" w:hAnsi="Times New Roman" w:cs="Times New Roman"/>
              <w:color w:val="000000" w:themeColor="text1"/>
              <w:sz w:val="24"/>
              <w:szCs w:val="24"/>
            </w:rPr>
          </w:rPrChange>
        </w:rPr>
      </w:pPr>
    </w:p>
    <w:p w14:paraId="292DB088" w14:textId="2AEA6F30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r w:rsidR="0059234F">
        <w:fldChar w:fldCharType="begin"/>
      </w:r>
      <w:r w:rsidR="0059234F">
        <w:instrText xml:space="preserve"> HYPERLINK "https://en.wikipedia.org/wiki/Computer_science" \o "Computer science" </w:instrText>
      </w:r>
      <w:r w:rsidR="0059234F">
        <w:fldChar w:fldCharType="separate"/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computer science</w:t>
      </w:r>
      <w:r w:rsidR="005923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fldChar w:fldCharType="end"/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r w:rsidR="0059234F">
        <w:fldChar w:fldCharType="begin"/>
      </w:r>
      <w:r w:rsidR="0059234F">
        <w:instrText xml:space="preserve"> HYPERLINK "https://en.wikipedia.org/wiki/Computer_program" \o "Computer program" </w:instrText>
      </w:r>
      <w:r w:rsidR="0059234F">
        <w:fldChar w:fldCharType="separate"/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program</w:t>
      </w:r>
      <w:r w:rsidR="005923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fldChar w:fldCharType="end"/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28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29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del w:id="30" w:author="Tiffany Yang" w:date="2017-12-07T18:39:00Z">
        <w:r w:rsidR="00EE264B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ited</w:delText>
        </w:r>
      </w:del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del w:id="31" w:author="Tiffany Yang" w:date="2017-12-07T18:39:00Z">
        <w:r w:rsidR="00EE264B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also </w:delText>
        </w:r>
        <w:commentRangeEnd w:id="28"/>
        <w:r w:rsidR="00EE264B" w:rsidDel="008E7AF3">
          <w:rPr>
            <w:rStyle w:val="a4"/>
          </w:rPr>
          <w:commentReference w:id="28"/>
        </w:r>
      </w:del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1BDB68D3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2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3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4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35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36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37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38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del w:id="39" w:author="Tiffany Yang" w:date="2017-12-07T18:53:00Z">
        <w:r w:rsidR="006359D7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During this internship, 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</w:delText>
        </w:r>
        <w:r w:rsidR="000661E7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learned</w:delText>
        </w:r>
      </w:del>
      <w:ins w:id="40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41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Besides, I</w:t>
      </w:r>
      <w:del w:id="42" w:author="Tiffany Yang" w:date="2017-12-07T18:40:00Z">
        <w:r w:rsidR="000661E7" w:rsidDel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also</w:delText>
        </w:r>
      </w:del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</w:t>
      </w:r>
      <w:bookmarkStart w:id="43" w:name="_GoBack"/>
      <w:bookmarkEnd w:id="43"/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 and various tasks.</w:t>
      </w:r>
      <w:commentRangeEnd w:id="38"/>
      <w:r w:rsidR="00CA4D11">
        <w:rPr>
          <w:rStyle w:val="a4"/>
          <w:rFonts w:asciiTheme="minorHAnsi" w:hAnsiTheme="minorHAnsi" w:cstheme="minorBidi"/>
          <w:kern w:val="2"/>
        </w:rPr>
        <w:commentReference w:id="38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5256BB">
      <w:pgSz w:w="11906" w:h="16838"/>
      <w:pgMar w:top="1134" w:right="1644" w:bottom="1134" w:left="1644" w:header="851" w:footer="992" w:gutter="0"/>
      <w:cols w:space="425"/>
      <w:docGrid w:type="lines" w:linePitch="312"/>
      <w:sectPrChange w:id="44" w:author="Tiffany Yang" w:date="2017-12-07T19:01:00Z">
        <w:sectPr w:rsidR="00CF2482" w:rsidRPr="000D0D2A" w:rsidSect="005256BB">
          <w:pgMar w:top="1440" w:right="1800" w:bottom="1440" w:left="1800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26" w:author="Tian, Qi" w:date="2017-12-05T10:48:00Z" w:initials="TQ">
    <w:p w14:paraId="4ECE9FE7" w14:textId="4971349D" w:rsidR="002B0BEF" w:rsidRDefault="002B0B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  <w:comment w:id="28" w:author="Tian, Qi" w:date="2017-12-05T10:56:00Z" w:initials="TQ">
    <w:p w14:paraId="0B63A378" w14:textId="21E924E4" w:rsidR="00EE264B" w:rsidRDefault="00EE26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  <w:comment w:id="38" w:author="Tian, Qi" w:date="2017-12-05T13:35:00Z" w:initials="TQ">
    <w:p w14:paraId="3E62B1A8" w14:textId="161FCBEA" w:rsidR="00CA4D11" w:rsidRDefault="00CA4D1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先修改了一点。。。老师您先看一下。。。</w:t>
      </w:r>
      <w:r w:rsidR="008063F8">
        <w:rPr>
          <w:rFonts w:hint="eastAsia"/>
        </w:rPr>
        <w:t>用不用加一些具体的工作内容？感觉篇幅有一点长了。。。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984245" w15:done="0"/>
  <w15:commentEx w15:paraId="4ECE9FE7" w15:done="0"/>
  <w15:commentEx w15:paraId="0B63A378" w15:done="0"/>
  <w15:commentEx w15:paraId="3E62B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984245" w16cid:durableId="1DD401AA"/>
  <w16cid:commentId w16cid:paraId="4ECE9FE7" w16cid:durableId="1DD401AB"/>
  <w16cid:commentId w16cid:paraId="0B63A378" w16cid:durableId="1DD401AC"/>
  <w16cid:commentId w16cid:paraId="3E62B1A8" w16cid:durableId="1DD401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0B521" w14:textId="77777777" w:rsidR="0059234F" w:rsidRDefault="0059234F" w:rsidP="00B90859">
      <w:r>
        <w:separator/>
      </w:r>
    </w:p>
  </w:endnote>
  <w:endnote w:type="continuationSeparator" w:id="0">
    <w:p w14:paraId="3E47123E" w14:textId="77777777" w:rsidR="0059234F" w:rsidRDefault="0059234F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83E2" w14:textId="77777777" w:rsidR="0059234F" w:rsidRDefault="0059234F" w:rsidP="00B90859">
      <w:r>
        <w:separator/>
      </w:r>
    </w:p>
  </w:footnote>
  <w:footnote w:type="continuationSeparator" w:id="0">
    <w:p w14:paraId="5441A9B1" w14:textId="77777777" w:rsidR="0059234F" w:rsidRDefault="0059234F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ffany Yang">
    <w15:presenceInfo w15:providerId="None" w15:userId="Tiffany Yang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D0C4B"/>
    <w:rsid w:val="001E2774"/>
    <w:rsid w:val="00210027"/>
    <w:rsid w:val="0023170A"/>
    <w:rsid w:val="00270818"/>
    <w:rsid w:val="002729FF"/>
    <w:rsid w:val="002741BE"/>
    <w:rsid w:val="002B0BEF"/>
    <w:rsid w:val="002C30A3"/>
    <w:rsid w:val="002D646A"/>
    <w:rsid w:val="002F16FB"/>
    <w:rsid w:val="002F7520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5015C1"/>
    <w:rsid w:val="00506CD6"/>
    <w:rsid w:val="005256BB"/>
    <w:rsid w:val="00541FB9"/>
    <w:rsid w:val="00546269"/>
    <w:rsid w:val="0055482A"/>
    <w:rsid w:val="00560634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74BD"/>
    <w:rsid w:val="00735D20"/>
    <w:rsid w:val="007368DF"/>
    <w:rsid w:val="00742F01"/>
    <w:rsid w:val="00777D15"/>
    <w:rsid w:val="00781E44"/>
    <w:rsid w:val="00794324"/>
    <w:rsid w:val="007C0BD8"/>
    <w:rsid w:val="007D11F9"/>
    <w:rsid w:val="007D7FF3"/>
    <w:rsid w:val="007F4E76"/>
    <w:rsid w:val="008063F8"/>
    <w:rsid w:val="0081117A"/>
    <w:rsid w:val="00821AD1"/>
    <w:rsid w:val="008379A3"/>
    <w:rsid w:val="008433E0"/>
    <w:rsid w:val="00847213"/>
    <w:rsid w:val="00872D7B"/>
    <w:rsid w:val="008736A0"/>
    <w:rsid w:val="00897D30"/>
    <w:rsid w:val="008A1345"/>
    <w:rsid w:val="008E294D"/>
    <w:rsid w:val="008E7AF3"/>
    <w:rsid w:val="008F50BC"/>
    <w:rsid w:val="008F6645"/>
    <w:rsid w:val="009147B6"/>
    <w:rsid w:val="00924CC4"/>
    <w:rsid w:val="00957060"/>
    <w:rsid w:val="00973984"/>
    <w:rsid w:val="0098157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 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 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27</cp:revision>
  <dcterms:created xsi:type="dcterms:W3CDTF">2017-12-04T07:43:00Z</dcterms:created>
  <dcterms:modified xsi:type="dcterms:W3CDTF">2017-12-07T11:01:00Z</dcterms:modified>
</cp:coreProperties>
</file>