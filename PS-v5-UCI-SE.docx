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0769A27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44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6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6"/>
      <w:r w:rsidR="00873354">
        <w:rPr>
          <w:rStyle w:val="a4"/>
        </w:rPr>
        <w:commentReference w:id="46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6" w:author="Microsoft Office 用户" w:date="2017-12-10T11:25:00Z" w:initials="Office">
    <w:p w14:paraId="0D24F466" w14:textId="77777777" w:rsidR="00873354" w:rsidRDefault="00873354" w:rsidP="0087335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a5"/>
      </w:pPr>
    </w:p>
    <w:p w14:paraId="406B63A2" w14:textId="77777777" w:rsidR="00873354" w:rsidRDefault="00873354" w:rsidP="00873354">
      <w:pPr>
        <w:pStyle w:val="a5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a5"/>
      </w:pPr>
    </w:p>
    <w:p w14:paraId="4282AB2D" w14:textId="55552F78" w:rsidR="008F1B11" w:rsidRPr="00230294" w:rsidRDefault="00873354" w:rsidP="0023029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 w:rsidR="00FF07C7">
        <w:t>很多非常有趣的项目</w:t>
      </w:r>
      <w:r w:rsidR="00C53E5E">
        <w:t>组</w:t>
      </w:r>
      <w:r w:rsidR="00FF07C7">
        <w:t>像由</w:t>
      </w:r>
      <w:r w:rsidR="00C53E5E" w:rsidRPr="00C53E5E">
        <w:rPr>
          <w:rFonts w:ascii="Verdana" w:eastAsia="Times New Roman" w:hAnsi="Verdana" w:cs="Times New Roman"/>
          <w:color w:val="62A69F"/>
          <w:kern w:val="0"/>
          <w:sz w:val="24"/>
          <w:szCs w:val="24"/>
        </w:rPr>
        <w:t>PurPL</w:t>
      </w:r>
      <w:r w:rsidR="00C53E5E">
        <w:rPr>
          <w:rFonts w:ascii="MS Mincho" w:eastAsia="MS Mincho" w:hAnsi="MS Mincho" w:cs="MS Mincho"/>
          <w:color w:val="62A69F"/>
          <w:kern w:val="0"/>
          <w:sz w:val="24"/>
          <w:szCs w:val="24"/>
        </w:rPr>
        <w:t>（</w:t>
      </w:r>
      <w:r w:rsidR="000F158D">
        <w:rPr>
          <w:rFonts w:ascii="Verdana" w:eastAsia="Times New Roman" w:hAnsi="Verdana" w:cs="Times New Roman"/>
          <w:color w:val="62A69F"/>
          <w:kern w:val="0"/>
          <w:sz w:val="24"/>
          <w:szCs w:val="24"/>
        </w:rPr>
        <w:t>purdue university programming language group</w:t>
      </w:r>
      <w:bookmarkStart w:id="47" w:name="_GoBack"/>
      <w:bookmarkEnd w:id="47"/>
      <w:r w:rsidR="00FF07C7">
        <w:t xml:space="preserve">可以给我提供软件工程方面新的insights. </w:t>
      </w:r>
      <w:r w:rsidR="00230294">
        <w:rPr>
          <w:rFonts w:hint="eastAsia"/>
        </w:rPr>
        <w:t>像</w:t>
      </w:r>
      <w:r w:rsidR="00230294" w:rsidRPr="00230294">
        <w:rPr>
          <w:rFonts w:ascii="Helvetica" w:eastAsia="Times New Roman" w:hAnsi="Helvetica"/>
          <w:color w:val="D82231"/>
        </w:rPr>
        <w:t>App</w:t>
      </w:r>
      <w:r w:rsidR="00230294">
        <w:rPr>
          <w:rFonts w:ascii="Helvetica" w:eastAsia="Times New Roman" w:hAnsi="Helvetica"/>
          <w:b/>
          <w:bCs/>
          <w:color w:val="D82231"/>
        </w:rPr>
        <w:t>lied Software Design Techniques</w:t>
      </w:r>
      <w:r w:rsidR="00230294" w:rsidRPr="00C920B0">
        <w:rPr>
          <w:rFonts w:ascii="Helvetica" w:eastAsia="Times New Roman" w:hAnsi="Helvetica" w:cs="Times New Roman"/>
          <w:i/>
          <w:iCs/>
          <w:color w:val="333333"/>
          <w:kern w:val="0"/>
          <w:sz w:val="27"/>
          <w:szCs w:val="27"/>
          <w:shd w:val="clear" w:color="auto" w:fill="FFFFFF"/>
        </w:rPr>
        <w:t> 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>not only i</w:t>
      </w:r>
      <w:r w:rsidR="00230294" w:rsidRPr="00C920B0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nvolve </w:t>
      </w:r>
      <w:r w:rsidR="00230294" w:rsidRP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>concepts, representations, techniques and case studies in structuring software systems</w:t>
      </w:r>
      <w:r w:rsidR="00230294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, but also </w:t>
      </w:r>
      <w:r w:rsidR="0023029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 close contact with reality through its meaningful curriculum design.</w:t>
      </w:r>
      <w:r w:rsidR="00230294">
        <w:rPr>
          <w:rStyle w:val="a4"/>
        </w:rPr>
        <w:annotationRef/>
      </w:r>
    </w:p>
    <w:p w14:paraId="324A844E" w14:textId="34DFABA4" w:rsidR="00873354" w:rsidRDefault="00873354" w:rsidP="00873354">
      <w:pPr>
        <w:pStyle w:val="a5"/>
      </w:pPr>
    </w:p>
    <w:p w14:paraId="0CAA5A6A" w14:textId="7E5B3C4B" w:rsidR="00873354" w:rsidRDefault="0087335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3E62B1A8" w15:done="0"/>
  <w15:commentEx w15:paraId="19F4EC93" w15:paraIdParent="3E62B1A8" w15:done="0"/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FF25B" w14:textId="77777777" w:rsidR="005B1D5B" w:rsidRDefault="005B1D5B" w:rsidP="00B90859">
      <w:r>
        <w:separator/>
      </w:r>
    </w:p>
  </w:endnote>
  <w:endnote w:type="continuationSeparator" w:id="0">
    <w:p w14:paraId="195DE64A" w14:textId="77777777" w:rsidR="005B1D5B" w:rsidRDefault="005B1D5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A8744" w14:textId="77777777" w:rsidR="005B1D5B" w:rsidRDefault="005B1D5B" w:rsidP="00B90859">
      <w:r>
        <w:separator/>
      </w:r>
    </w:p>
  </w:footnote>
  <w:footnote w:type="continuationSeparator" w:id="0">
    <w:p w14:paraId="3FD6653A" w14:textId="77777777" w:rsidR="005B1D5B" w:rsidRDefault="005B1D5B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38A4"/>
    <w:multiLevelType w:val="multilevel"/>
    <w:tmpl w:val="5EF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58B3"/>
    <w:rsid w:val="000661E7"/>
    <w:rsid w:val="00084829"/>
    <w:rsid w:val="0008534E"/>
    <w:rsid w:val="00090F8F"/>
    <w:rsid w:val="00091D04"/>
    <w:rsid w:val="0009491F"/>
    <w:rsid w:val="00096F04"/>
    <w:rsid w:val="000C2B88"/>
    <w:rsid w:val="000D0D2A"/>
    <w:rsid w:val="000D115E"/>
    <w:rsid w:val="000D5302"/>
    <w:rsid w:val="000D669C"/>
    <w:rsid w:val="000F0085"/>
    <w:rsid w:val="000F158D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30294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01A4E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1D5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E294D"/>
    <w:rsid w:val="008E7AF3"/>
    <w:rsid w:val="008F1B11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7184"/>
    <w:rsid w:val="00C23211"/>
    <w:rsid w:val="00C254A4"/>
    <w:rsid w:val="00C30965"/>
    <w:rsid w:val="00C53DB2"/>
    <w:rsid w:val="00C53E5E"/>
    <w:rsid w:val="00C6448A"/>
    <w:rsid w:val="00C666F0"/>
    <w:rsid w:val="00C70408"/>
    <w:rsid w:val="00C711C9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2385"/>
    <w:rsid w:val="00FA456C"/>
    <w:rsid w:val="00FB4FAA"/>
    <w:rsid w:val="00FB5581"/>
    <w:rsid w:val="00FC0C14"/>
    <w:rsid w:val="00FC6834"/>
    <w:rsid w:val="00FD1E4B"/>
    <w:rsid w:val="00FD4530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29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230294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7</cp:revision>
  <dcterms:created xsi:type="dcterms:W3CDTF">2017-12-10T08:46:00Z</dcterms:created>
  <dcterms:modified xsi:type="dcterms:W3CDTF">2017-12-10T16:59:00Z</dcterms:modified>
</cp:coreProperties>
</file>