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28E57" w14:textId="77777777" w:rsidR="00491761" w:rsidRPr="000D0D2A" w:rsidRDefault="004F5C9F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1665F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will be extremely thrilled and </w:t>
      </w:r>
      <w:r w:rsidR="001539E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gratified to see someone else become more effective in his/her work by using my software or technology developed. 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It’s my deep-rooted passion to learn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princi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ples behind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sof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and to further upgrade it. For this reason, I chose to study software engineering as my undergraduate major and I will further my study in the various areas such as software engineering, artificial intelligence, and natural language pro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cessing, of computer science out of my interest and serv</w:t>
      </w:r>
      <w:r w:rsidR="00A1610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ing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my career goal. </w:t>
      </w:r>
      <w:r w:rsidR="0008482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After obtaining</w:t>
      </w:r>
      <w:r w:rsidR="00354A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master’s degree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hope to engage in sof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development related work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accumulate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rich practical experience, and finally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start my own business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 the Internet industry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B25F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E63B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have this plain</w:t>
      </w:r>
      <w:r w:rsidR="009B085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but </w:t>
      </w:r>
      <w:r w:rsidR="00506CD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hard ideal</w:t>
      </w:r>
      <w:r w:rsidR="001828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make people around the world live better with software.</w:t>
      </w:r>
    </w:p>
    <w:p w14:paraId="274B7C98" w14:textId="77777777" w:rsidR="00182850" w:rsidRPr="000D0D2A" w:rsidRDefault="00182850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5F796A8" w14:textId="03FD56A4" w:rsidR="00142274" w:rsidRPr="000D0D2A" w:rsidRDefault="0008534E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Substantial</w:t>
      </w:r>
      <w:r w:rsidR="00695D5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provided by Nanjing University facilitated me to learn a wide range of knowledge, such as the application of various computer language like java, C, C++ for future programming, </w:t>
      </w:r>
      <w:r w:rsidR="00E071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online course of Machine Learning,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basic concepts of data structure, co</w:t>
      </w:r>
      <w:r w:rsidR="00170B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mputer networks and algorithm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for future scientific research, and the detailed software development process like demand analysis, architecture design conducive for a deep understanding of software engineering. </w:t>
      </w:r>
    </w:p>
    <w:p w14:paraId="565B70CA" w14:textId="77777777" w:rsidR="009F5342" w:rsidRPr="000D0D2A" w:rsidRDefault="009F5342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0" w:name="_Hlk497041437"/>
    </w:p>
    <w:p w14:paraId="0D02D359" w14:textId="39CCE93D" w:rsidR="005A520B" w:rsidRPr="000D0D2A" w:rsidRDefault="008E7AF3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ins w:id="1" w:author="Tiffany Yang" w:date="2017-12-07T18:43:00Z">
        <w:r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I also enjoyed</w:t>
        </w:r>
      </w:ins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exchanging and cooperating with students from </w:t>
      </w:r>
      <w:r w:rsidR="0056644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diverse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background</w:t>
      </w:r>
      <w:r w:rsidR="003553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For instan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ce, I teamed up with two schoolmate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to participate in the NAO robot marathon programming competition, and won the best creative award. </w:t>
      </w:r>
      <w:commentRangeStart w:id="2"/>
      <w:commentRangeStart w:id="3"/>
      <w:ins w:id="4" w:author="Tiffany Yang" w:date="2017-12-07T18:44:00Z">
        <w:r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By successfully</w:t>
        </w:r>
      </w:ins>
      <w:ins w:id="5" w:author="Tiffany Yang" w:date="2017-12-08T12:09:00Z">
        <w:r w:rsidR="00987AD5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 </w:t>
        </w:r>
      </w:ins>
      <w:del w:id="6" w:author="Tiffany Yang" w:date="2017-12-08T12:09:00Z">
        <w:r w:rsidR="009F5342" w:rsidRPr="000D0D2A" w:rsidDel="00987AD5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compil</w:delText>
        </w:r>
      </w:del>
      <w:ins w:id="7" w:author="Tiffany Yang" w:date="2017-12-08T12:09:00Z">
        <w:r w:rsidR="00987AD5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writing</w:t>
        </w:r>
      </w:ins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set of programs in a very short time to realize our expected function</w:t>
      </w:r>
      <w:ins w:id="8" w:author="Microsoft Office 用户" w:date="2017-12-07T23:26:00Z">
        <w:r w:rsidR="00B7713D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s</w:t>
        </w:r>
      </w:ins>
      <w:del w:id="9" w:author="Tiffany Yang" w:date="2017-12-08T12:08:00Z">
        <w:r w:rsidR="009F5342" w:rsidRPr="000D0D2A" w:rsidDel="00987AD5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of this program</w:delText>
        </w:r>
        <w:commentRangeEnd w:id="2"/>
        <w:r w:rsidR="004F7734" w:rsidDel="00987AD5">
          <w:rPr>
            <w:rStyle w:val="a4"/>
          </w:rPr>
          <w:commentReference w:id="2"/>
        </w:r>
      </w:del>
      <w:commentRangeEnd w:id="3"/>
      <w:r w:rsidR="00987AD5">
        <w:rPr>
          <w:rStyle w:val="a4"/>
        </w:rPr>
        <w:commentReference w:id="3"/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found myself adjust well to the high inten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sity of programming pressure and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realized the important role as a team player. Moreover, I began to enhance my ability to compete for the role as a leader in a group. After about one year, I found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Citi C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up competition and soon established a team with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the business school. As the team leader, I served as a bridge to prompt the communication between our teammates. I conveyed our needs and targets to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business school,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then communicated with the schoolmates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responsible for software development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specific implementations. I, except for architectural design and implementations,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also had to grasp basic financial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knowledge </w:t>
      </w:r>
      <w:ins w:id="10" w:author="Tiffany Yang" w:date="2017-12-07T18:45:00Z">
        <w:r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shortly </w:t>
        </w:r>
      </w:ins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 ensure the accuracy of our development. With mutual efforts, we won the national fourth place and the best creative award in the competition.</w:t>
      </w:r>
    </w:p>
    <w:bookmarkEnd w:id="0"/>
    <w:p w14:paraId="4072A844" w14:textId="77777777" w:rsidR="005F09D7" w:rsidRPr="000D0D2A" w:rsidRDefault="005F09D7" w:rsidP="00B27DFF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09AE159E" w14:textId="3CC96563" w:rsidR="00F92512" w:rsidRPr="007368DF" w:rsidRDefault="008E7AF3" w:rsidP="00167702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ins w:id="11" w:author="Tiffany Yang" w:date="2017-12-07T18:46:00Z">
        <w:r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Plentiful research </w:t>
        </w:r>
      </w:ins>
      <w:ins w:id="12" w:author="Tiffany Yang" w:date="2017-12-07T18:47:00Z">
        <w:r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tempered my problem-solving ability</w:t>
        </w:r>
      </w:ins>
      <w:del w:id="13" w:author="Tiffany Yang" w:date="2017-12-07T18:46:00Z">
        <w:r w:rsidR="008F6645" w:rsidRPr="000D0D2A" w:rsidDel="008E7AF3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delText>Solid theoretical foundation and rich competition experiences enabled me to join professors’ research groups</w:delText>
        </w:r>
      </w:del>
      <w:r w:rsidR="008F6645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. Last September, 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 joined professor </w:t>
      </w:r>
      <w:r w:rsidR="000F1763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Feng Liu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’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 </w:t>
      </w:r>
      <w:r w:rsidR="00B268B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Reinforcement Learning</w:t>
      </w:r>
      <w:r w:rsidR="00B268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group to study related problems of POMDP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and propose suggestions for algorithm development</w:t>
      </w:r>
      <w:commentRangeStart w:id="14"/>
      <w:commentRangeStart w:id="15"/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ins w:id="16" w:author="Tiffany Yang" w:date="2017-12-08T12:09:00Z"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 </w:t>
        </w:r>
      </w:ins>
      <w:ins w:id="17" w:author="Tiffany Yang" w:date="2017-12-08T12:10:00Z"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O</w:t>
        </w:r>
        <w:r w:rsidR="001248E1" w:rsidRP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ur group mainly concerns with how software agents ought to take actions in an environment so as to maximize some notion of cumulative reward</w:t>
        </w:r>
        <w:r w:rsidR="001248E1">
          <w:rPr>
            <w:rFonts w:ascii="Times New Roman" w:eastAsia="宋体" w:hAnsi="Times New Roman" w:cs="Times New Roman" w:hint="eastAsia"/>
            <w:color w:val="000000" w:themeColor="text1"/>
            <w:kern w:val="0"/>
            <w:sz w:val="24"/>
            <w:szCs w:val="24"/>
            <w:shd w:val="clear" w:color="auto" w:fill="FFFFFF"/>
          </w:rPr>
          <w:t>.</w:t>
        </w:r>
      </w:ins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commentRangeEnd w:id="14"/>
      <w:r w:rsidR="00B744CF">
        <w:rPr>
          <w:rStyle w:val="a4"/>
        </w:rPr>
        <w:commentReference w:id="14"/>
      </w:r>
      <w:commentRangeEnd w:id="15"/>
      <w:r w:rsidR="001248E1">
        <w:rPr>
          <w:rStyle w:val="a4"/>
        </w:rPr>
        <w:commentReference w:id="15"/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16770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urious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figure out the problems with the U-Tree algorithm, which gave worse experimental results than others did, I began to make careful analysis </w:t>
      </w:r>
      <w:r w:rsidR="00B02FB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of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each process of the algorithm and carry out a wealth of experiment</w:t>
      </w:r>
      <w:ins w:id="19" w:author="Microsoft Office 用户" w:date="2017-12-07T23:29:00Z">
        <w:r w:rsidR="008516B6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s</w:t>
        </w:r>
      </w:ins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finding that this algorithm failed to make advantage of data due to its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use of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redundant data 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and </w:t>
      </w:r>
      <w:ins w:id="20" w:author="Tiffany Yang" w:date="2017-12-08T12:11:00Z">
        <w:r w:rsidR="001248E1" w:rsidRP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used all-permutations to obtain the optimal result</w:t>
        </w:r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, </w:t>
        </w:r>
        <w:r w:rsidR="001248E1">
          <w:rPr>
            <w:rFonts w:ascii="Times New Roman" w:eastAsia="宋体" w:hAnsi="Times New Roman" w:cs="Times New Roman" w:hint="eastAsia"/>
            <w:color w:val="000000" w:themeColor="text1"/>
            <w:kern w:val="0"/>
            <w:sz w:val="24"/>
            <w:szCs w:val="24"/>
            <w:shd w:val="clear" w:color="auto" w:fill="FFFFFF"/>
          </w:rPr>
          <w:t>which</w:t>
        </w:r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 g</w:t>
        </w:r>
        <w:r w:rsidR="001248E1" w:rsidRP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reatly increase</w:t>
        </w:r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d</w:t>
        </w:r>
        <w:r w:rsidR="001248E1" w:rsidRP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 the algorithm's time and space complexity</w:t>
        </w:r>
      </w:ins>
      <w:ins w:id="21" w:author="Tiffany Yang" w:date="2017-12-08T12:12:00Z"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.</w:t>
        </w:r>
      </w:ins>
      <w:commentRangeStart w:id="22"/>
      <w:del w:id="23" w:author="Tiffany Yang" w:date="2017-12-08T12:11:00Z">
        <w:r w:rsidR="001D0C4B" w:rsidDel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delText>the optimal result obtained by using all-permutations</w:delText>
        </w:r>
      </w:del>
      <w:ins w:id="24" w:author="Tiffany Yang" w:date="2017-12-08T12:12:00Z">
        <w:r w:rsidR="001248E1" w:rsidDel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 </w:t>
        </w:r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T</w:t>
        </w:r>
      </w:ins>
      <w:del w:id="25" w:author="Tiffany Yang" w:date="2017-12-08T12:12:00Z">
        <w:r w:rsidR="001D0C4B" w:rsidDel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delText>.</w:delText>
        </w:r>
        <w:commentRangeEnd w:id="22"/>
        <w:r w:rsidR="00325D2C" w:rsidDel="001248E1">
          <w:rPr>
            <w:rStyle w:val="a4"/>
          </w:rPr>
          <w:commentReference w:id="22"/>
        </w:r>
        <w:r w:rsidR="001D0C4B" w:rsidDel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delText xml:space="preserve"> T</w:delText>
        </w:r>
      </w:del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hrough repeated theoretical assumptions and experimentation computation and by adding heuristic search and data weight to the algorithm, I proposed a new algorithm called 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ODWU-Tree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which generate</w:t>
      </w:r>
      <w:ins w:id="27" w:author="Tiffany Yang" w:date="2017-12-07T18:48:00Z">
        <w:r w:rsidR="00351B6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d</w:t>
        </w:r>
      </w:ins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better test results. T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he training efficiency of the ODWU-Tree is 2.55 times 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faster than that of 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I found that a detailed and rigorous analytical attitude and the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courage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take innovative methods did matter much and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would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br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ing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enormous success to our future work.</w:t>
      </w:r>
      <w:r w:rsidR="007368D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We wrote a thesis paper based on this project and the paper had been published successfully. </w:t>
      </w:r>
      <w:del w:id="28" w:author="Tiffany Yang" w:date="2017-12-07T18:50:00Z">
        <w:r w:rsidR="00C254A4" w:rsidRPr="000D0D2A" w:rsidDel="00351B6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delText xml:space="preserve">This successful trial strengthened my confidence to explore deeper and </w:delText>
        </w:r>
        <w:r w:rsidR="00C254A4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s</w:delText>
        </w:r>
        <w:r w:rsidR="00F80DE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ubsequently, </w:delText>
        </w:r>
        <w:r w:rsidR="000F1763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so </w:delText>
        </w:r>
        <w:r w:rsidR="00F80DE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I followed </w:delText>
        </w:r>
        <w:r w:rsidR="00C254A4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Profess</w:delText>
        </w:r>
        <w:r w:rsidR="000F1763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or</w:delText>
        </w:r>
        <w:r w:rsidR="00C254A4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0F1763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Mingxue Pan</w:delText>
        </w:r>
        <w:r w:rsidR="00C254A4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8F6645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for software testing</w:delText>
        </w:r>
        <w:r w:rsidR="00F80DE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and for</w:delText>
        </w:r>
        <w:r w:rsidR="00170B8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a novel</w:delText>
        </w:r>
        <w:r w:rsidR="008F6645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method for GUI testing. </w:delText>
        </w:r>
      </w:del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With the previous algorithm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improvement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experience,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was much quicker </w:t>
      </w:r>
      <w:ins w:id="29" w:author="Tiffany Yang" w:date="2017-12-07T18:49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at </w:t>
        </w:r>
        <w:r w:rsidR="00351B61" w:rsidRPr="000D0D2A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Professor </w:t>
        </w:r>
        <w:proofErr w:type="spellStart"/>
        <w:r w:rsidR="00351B61" w:rsidRPr="000D0D2A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Mingxue</w:t>
        </w:r>
        <w:proofErr w:type="spellEnd"/>
        <w:r w:rsidR="00351B61" w:rsidRPr="000D0D2A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 Pan</w:t>
        </w:r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’s grou</w:t>
        </w:r>
      </w:ins>
      <w:ins w:id="30" w:author="Tiffany Yang" w:date="2017-12-07T18:50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p</w:t>
        </w:r>
      </w:ins>
      <w:ins w:id="31" w:author="Tiffany Yang" w:date="2017-12-07T18:49:00Z">
        <w:r w:rsidR="00351B61" w:rsidRPr="000D0D2A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 for software testing and for a novel method for GUI testing</w:t>
        </w:r>
      </w:ins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But the challenge lay in the</w:t>
      </w:r>
      <w:r w:rsidR="00BB63B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method’s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requirement of a mixed knowledge of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machine learning, image recognition and other related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areas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commentRangeStart w:id="32"/>
      <w:commentRangeStart w:id="33"/>
      <w:r w:rsidR="0009491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commentRangeEnd w:id="32"/>
      <w:r w:rsidR="00354440">
        <w:rPr>
          <w:rStyle w:val="a4"/>
        </w:rPr>
        <w:commentReference w:id="32"/>
      </w:r>
      <w:commentRangeEnd w:id="33"/>
      <w:r w:rsidR="001248E1">
        <w:rPr>
          <w:rStyle w:val="a4"/>
        </w:rPr>
        <w:commentReference w:id="33"/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spent abundant time 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figuring out these areas and then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constant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ly carried out the programming experiment.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inally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succeeded in proposing an efficient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method for GUI test. Currently I </w:t>
      </w:r>
      <w:r w:rsidR="002B0BE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have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ins w:id="34" w:author="Tiffany Yang" w:date="2017-12-07T18:51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wrote</w:t>
        </w:r>
        <w:proofErr w:type="gramEnd"/>
        <w:r w:rsidR="00351B61" w:rsidRPr="000D0D2A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 </w:t>
        </w:r>
      </w:ins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thesis paper for this project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submitted to a famous anonymous conference.</w:t>
      </w:r>
    </w:p>
    <w:p w14:paraId="76800ADD" w14:textId="77777777" w:rsidR="00210027" w:rsidRPr="00351B61" w:rsidRDefault="00210027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292DB088" w14:textId="21280113" w:rsidR="00210027" w:rsidRPr="000D0D2A" w:rsidRDefault="00170E7B" w:rsidP="00196768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Rich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experience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won me the opportunity to do summer research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Professor Kang's </w:t>
      </w:r>
      <w:proofErr w:type="spellStart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SyGuS</w:t>
      </w:r>
      <w:proofErr w:type="spellEnd"/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98157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981573" w:rsidRPr="000D0D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Syntax-Guided Synthesis)</w:t>
      </w:r>
      <w:r w:rsidR="00E6300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team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Purdue University, West Lafayette.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This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team mainly research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Program Synthesis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 </w:t>
      </w:r>
      <w:hyperlink r:id="rId9" w:tooltip="Computer science" w:history="1">
        <w:r w:rsidR="00196768" w:rsidRPr="000D0D2A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computer science</w:t>
        </w:r>
      </w:hyperlink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 </w:t>
      </w:r>
      <w:r w:rsidR="00196768" w:rsidRPr="000D0D2A"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szCs w:val="24"/>
          <w:shd w:val="clear" w:color="auto" w:fill="FFFFFF"/>
        </w:rPr>
        <w:t>program synthesis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 is the task to automatically construct a </w:t>
      </w:r>
      <w:hyperlink r:id="rId10" w:tooltip="Computer program" w:history="1">
        <w:r w:rsidR="00196768" w:rsidRPr="000D0D2A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program</w:t>
        </w:r>
      </w:hyperlink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 that satisfies a given high-level specification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  <w:t>)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this 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project 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on exploring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methods to </w:t>
      </w:r>
      <w:proofErr w:type="spellStart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SyGu</w:t>
      </w:r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proofErr w:type="spellEnd"/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problems. 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During that time, I was primarily responsible for software development and participated in the discussion and improvement of the new method,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using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java language and Z3 SMT solver 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(z3 is an excellent SMT solver developed by Microsoft), which can check the satisfaction of logical expressions. 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We unavoidably encountered many problems during the development process, like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incompatible</w:t>
      </w:r>
      <w:r w:rsidR="00D97C5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use of Z3 in the process and low efficiency in the implementation of the new method.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solve the incompatibility</w:t>
      </w:r>
      <w:r w:rsidR="00EE264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problem, I rewr</w:t>
      </w:r>
      <w:ins w:id="35" w:author="Tiffany Yang" w:date="2017-12-07T18:39:00Z">
        <w:r w:rsidR="008E7AF3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ote</w:t>
        </w:r>
      </w:ins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most of Z3’s functions and its core algorithms. Besides,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proposed the idea to add multithreading thought to the method and optimized the algorithm included. 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applying the idea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the</w:t>
      </w:r>
      <w:r w:rsidR="004304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accuracy </w:t>
      </w:r>
      <w:r w:rsidR="00A54CD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 the method was improved by 20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%. On the other hand, the performa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nce saw a major improvement, as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whole processing time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was reduced 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7</w:t>
      </w:r>
      <w:r w:rsidR="00B73DC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0%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</w:p>
    <w:p w14:paraId="7059BC7E" w14:textId="77777777" w:rsidR="00132C37" w:rsidRDefault="00132C37" w:rsidP="00132C3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</w:pPr>
    </w:p>
    <w:p w14:paraId="0388BEA3" w14:textId="00769A27" w:rsidR="00D8550D" w:rsidRPr="000D0D2A" w:rsidRDefault="00332BA9" w:rsidP="000661E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del w:id="36" w:author="Tiffany Yang" w:date="2017-12-07T18:52:00Z">
        <w:r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Successful attempts in scientific research generated in me a question, what will the situation be when applying these methods </w:delText>
        </w:r>
        <w:r w:rsidR="00170B8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to</w:delText>
        </w:r>
        <w:r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real world work?</w:delText>
        </w:r>
      </w:del>
      <w:ins w:id="37" w:author="Tiffany Yang" w:date="2017-12-07T18:52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Step by step, I secured </w:t>
        </w:r>
      </w:ins>
      <w:del w:id="38" w:author="Tiffany Yang" w:date="2017-12-07T18:52:00Z">
        <w:r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With this question in mind, I started to look for job opportunities and </w:delText>
        </w:r>
        <w:r w:rsidR="000F1763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secured </w:delText>
        </w:r>
      </w:del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job as </w:t>
      </w:r>
      <w:r w:rsidR="007061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 in SAP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labs China</w:t>
      </w:r>
      <w:del w:id="39" w:author="Tiffany Yang" w:date="2017-12-07T18:56:00Z">
        <w:r w:rsidR="002741BE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, </w:delText>
        </w:r>
      </w:del>
      <w:del w:id="40" w:author="Tiffany Yang" w:date="2017-12-07T18:52:00Z">
        <w:r w:rsidR="002741BE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seeing to</w:delText>
        </w:r>
      </w:del>
      <w:del w:id="41" w:author="Tiffany Yang" w:date="2017-12-07T18:56:00Z">
        <w:r w:rsidR="002741BE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the development of </w:delText>
        </w:r>
        <w:r w:rsidR="00170B8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a </w:delText>
        </w:r>
        <w:r w:rsidR="002741BE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web</w:delText>
        </w:r>
      </w:del>
      <w:r w:rsidR="002741B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commentRangeStart w:id="42"/>
      <w:commentRangeStart w:id="43"/>
      <w:r w:rsidR="000661E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By quick learning and frequent consulting, </w:t>
      </w:r>
      <w:r w:rsidR="000661E7" w:rsidRPr="003D7431"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  <w:t xml:space="preserve">I managed to adjust myself to the agile schedule in the industrial production cycle, attending the daily Scrum meeting and sharing developing progress in Kanban style. </w:t>
      </w:r>
      <w:ins w:id="44" w:author="Tiffany Yang" w:date="2017-12-07T18:53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I got to know</w:t>
        </w:r>
      </w:ins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developers and testers </w:t>
      </w:r>
      <w:r w:rsidR="000661E7" w:rsidRPr="00132C3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together ensure the quality of a product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ins w:id="45" w:author="Tiffany Yang" w:date="2017-12-07T18:53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understand </w:t>
        </w:r>
      </w:ins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actual process of software development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Besides, I </w:t>
      </w:r>
      <w:r w:rsidR="006359D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came to be aware of the possible questions in </w:t>
      </w:r>
      <w:r w:rsidR="00D767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enterprise software development with shorter development cycles and various tasks.</w:t>
      </w:r>
      <w:commentRangeEnd w:id="42"/>
      <w:r w:rsidR="00CA4D11">
        <w:rPr>
          <w:rStyle w:val="a4"/>
          <w:rFonts w:asciiTheme="minorHAnsi" w:hAnsiTheme="minorHAnsi" w:cstheme="minorBidi"/>
          <w:kern w:val="2"/>
        </w:rPr>
        <w:commentReference w:id="42"/>
      </w:r>
      <w:commentRangeEnd w:id="43"/>
      <w:r w:rsidR="001248E1">
        <w:rPr>
          <w:rStyle w:val="a4"/>
          <w:rFonts w:asciiTheme="minorHAnsi" w:hAnsiTheme="minorHAnsi" w:cstheme="minorBidi"/>
          <w:kern w:val="2"/>
        </w:rPr>
        <w:commentReference w:id="43"/>
      </w:r>
      <w:r w:rsidR="0084721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14:paraId="0E01A669" w14:textId="77777777" w:rsidR="00132C37" w:rsidRDefault="00132C37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7834F864" w14:textId="5FCF6BF9" w:rsidR="00CF2482" w:rsidRPr="000D0D2A" w:rsidRDefault="00B46366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Experience accumulated through both work and academic study enabled me to make rational analysis of r</w:t>
      </w:r>
      <w:r w:rsidR="00872D7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estricted horizon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strengthened my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resolution to study in America, which houses </w:t>
      </w:r>
      <w:r w:rsidR="00D41AB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countless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great minds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rich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commentRangeStart w:id="46"/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am </w:t>
      </w:r>
      <w:r w:rsidR="0017462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particularly</w:t>
      </w:r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interested in your Software Engineering and Analysis </w:t>
      </w:r>
      <w:proofErr w:type="gramStart"/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Laboratory,</w:t>
      </w:r>
      <w:proofErr w:type="gramEnd"/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whose research perfectly matches with my current research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F07D8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Moreover, 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he course</w:t>
      </w:r>
      <w:r w:rsidR="0071595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such as Web Application 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give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detailed explanation of 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front and back ends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of web, and 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focuses on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close contact with reality</w:t>
      </w:r>
      <w:r w:rsidR="00134EC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through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its meaningful curriculum design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commentRangeEnd w:id="46"/>
      <w:r w:rsidR="00873354">
        <w:rPr>
          <w:rStyle w:val="a4"/>
        </w:rPr>
        <w:commentReference w:id="46"/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All these make this program a desirable </w:t>
      </w:r>
      <w:r w:rsidR="007F4E7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one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me to </w:t>
      </w:r>
      <w:r w:rsidR="007F4E7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come closer to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my career goal.</w:t>
      </w:r>
    </w:p>
    <w:sectPr w:rsidR="00CF2482" w:rsidRPr="000D0D2A" w:rsidSect="00B7713D">
      <w:pgSz w:w="11906" w:h="16838"/>
      <w:pgMar w:top="1134" w:right="1644" w:bottom="1134" w:left="164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Microsoft Office 用户" w:date="2017-12-07T23:27:00Z" w:initials="Office">
    <w:p w14:paraId="78A73DC2" w14:textId="0AD08F61" w:rsidR="004F7734" w:rsidRDefault="004F7734">
      <w:pPr>
        <w:pStyle w:val="a5"/>
      </w:pPr>
      <w:r>
        <w:rPr>
          <w:rStyle w:val="a4"/>
        </w:rPr>
        <w:annotationRef/>
      </w:r>
      <w:r>
        <w:t>Compile?</w:t>
      </w:r>
    </w:p>
    <w:p w14:paraId="7E193136" w14:textId="10948B44" w:rsidR="004F7734" w:rsidRDefault="004F7734">
      <w:pPr>
        <w:pStyle w:val="a5"/>
      </w:pPr>
      <w:r>
        <w:t>两个program在一句话里面吗。。。</w:t>
      </w:r>
    </w:p>
  </w:comment>
  <w:comment w:id="3" w:author="Tiffany Yang" w:date="2017-12-08T12:08:00Z" w:initials="TY">
    <w:p w14:paraId="55C569E8" w14:textId="150137FE" w:rsidR="00987AD5" w:rsidRDefault="00987AD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编写程序的意思.要是觉得有歧义的话，我改一下</w:t>
      </w:r>
    </w:p>
  </w:comment>
  <w:comment w:id="14" w:author="Microsoft Office 用户" w:date="2017-12-07T23:40:00Z" w:initials="Office">
    <w:p w14:paraId="4488BA00" w14:textId="6A248FF3" w:rsidR="00B744CF" w:rsidRDefault="00B744CF">
      <w:pPr>
        <w:pStyle w:val="a5"/>
      </w:pPr>
      <w:r>
        <w:rPr>
          <w:rStyle w:val="a4"/>
        </w:rPr>
        <w:annotationRef/>
      </w:r>
      <w:r>
        <w:t>添加一句</w:t>
      </w:r>
      <w:r>
        <w:rPr>
          <w:rFonts w:hint="eastAsia"/>
        </w:rPr>
        <w:t>可以吗</w:t>
      </w:r>
      <w:r>
        <w:t>？</w:t>
      </w:r>
      <w:r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O</w:t>
      </w:r>
      <w:bookmarkStart w:id="18" w:name="_Hlk500498329"/>
      <w:r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 xml:space="preserve">ur group mainly </w:t>
      </w:r>
      <w:r w:rsidRPr="00EA436B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concerns with how </w:t>
      </w:r>
      <w:hyperlink r:id="rId1" w:tooltip="Software agent" w:history="1">
        <w:r w:rsidRPr="00EA436B">
          <w:rPr>
            <w:rFonts w:ascii="Times New Roman" w:eastAsia="宋体" w:hAnsi="Times New Roman" w:cs="Times New Roman"/>
            <w:color w:val="000000" w:themeColor="text1"/>
            <w:kern w:val="0"/>
            <w:shd w:val="clear" w:color="auto" w:fill="FFFFFF"/>
          </w:rPr>
          <w:t>software agents</w:t>
        </w:r>
      </w:hyperlink>
      <w:r w:rsidRPr="00EA436B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 ought to take </w:t>
      </w:r>
      <w:hyperlink r:id="rId2" w:tooltip="Action selection" w:history="1">
        <w:r w:rsidRPr="00EA436B">
          <w:rPr>
            <w:rFonts w:ascii="Times New Roman" w:eastAsia="宋体" w:hAnsi="Times New Roman" w:cs="Times New Roman"/>
            <w:color w:val="000000" w:themeColor="text1"/>
            <w:kern w:val="0"/>
            <w:shd w:val="clear" w:color="auto" w:fill="FFFFFF"/>
          </w:rPr>
          <w:t>actions</w:t>
        </w:r>
      </w:hyperlink>
      <w:r w:rsidRPr="00EA436B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 in an environment so as to maximize some notion of cumulative reward</w:t>
      </w:r>
      <w:r>
        <w:rPr>
          <w:rStyle w:val="a4"/>
        </w:rPr>
        <w:annotationRef/>
      </w:r>
      <w:bookmarkEnd w:id="18"/>
      <w:r w:rsidR="0072482B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 xml:space="preserve">. </w:t>
      </w:r>
      <w:r w:rsidR="0072482B">
        <w:rPr>
          <w:rFonts w:ascii="Times New Roman" w:eastAsia="宋体" w:hAnsi="Times New Roman" w:cs="Times New Roman" w:hint="eastAsia"/>
          <w:color w:val="000000" w:themeColor="text1"/>
          <w:kern w:val="0"/>
          <w:shd w:val="clear" w:color="auto" w:fill="FFFFFF"/>
        </w:rPr>
        <w:t>这个</w:t>
      </w:r>
      <w:r w:rsidR="0072482B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是介绍强化学习的。。。</w:t>
      </w:r>
    </w:p>
  </w:comment>
  <w:comment w:id="15" w:author="Tiffany Yang" w:date="2017-12-08T12:10:00Z" w:initials="TY">
    <w:p w14:paraId="00289C7C" w14:textId="4E7A708B" w:rsidR="001248E1" w:rsidRDefault="001248E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可以</w:t>
      </w:r>
    </w:p>
  </w:comment>
  <w:comment w:id="22" w:author="Microsoft Office 用户" w:date="2017-12-07T23:31:00Z" w:initials="Office">
    <w:p w14:paraId="2B21B758" w14:textId="42591768" w:rsidR="00325D2C" w:rsidRDefault="00325D2C">
      <w:pPr>
        <w:pStyle w:val="a5"/>
      </w:pPr>
      <w:r>
        <w:rPr>
          <w:rStyle w:val="a4"/>
        </w:rPr>
        <w:annotationRef/>
      </w:r>
      <w:r>
        <w:t>是不是应该改成</w:t>
      </w:r>
      <w:bookmarkStart w:id="26" w:name="_Hlk500498400"/>
      <w:r>
        <w:t>used all-</w:t>
      </w:r>
      <w:r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 xml:space="preserve">permutations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hd w:val="clear" w:color="auto" w:fill="FFFFFF"/>
        </w:rPr>
        <w:t>to</w:t>
      </w:r>
      <w:r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 xml:space="preserve"> obtain the optimal result(</w:t>
      </w:r>
      <w:r w:rsidR="00D84B79" w:rsidRPr="00D84B79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Greatly increase the algorithm's time and space complexity</w:t>
      </w:r>
      <w:r w:rsidR="00D84B79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.</w:t>
      </w:r>
      <w:bookmarkEnd w:id="26"/>
    </w:p>
  </w:comment>
  <w:comment w:id="32" w:author="Tian, Qi" w:date="2017-12-05T10:46:00Z" w:initials="TQ">
    <w:p w14:paraId="02984245" w14:textId="0EEF76D2" w:rsidR="00354440" w:rsidRDefault="0035444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添加的</w:t>
      </w:r>
      <w:r w:rsidR="00020DE2">
        <w:rPr>
          <w:rFonts w:hint="eastAsia"/>
        </w:rPr>
        <w:t>，这个科研我再想想能不能再生动一点。。。</w:t>
      </w:r>
    </w:p>
  </w:comment>
  <w:comment w:id="33" w:author="Tiffany Yang" w:date="2017-12-08T12:12:00Z" w:initials="TY">
    <w:p w14:paraId="154366CD" w14:textId="23CD66FE" w:rsidR="001248E1" w:rsidRDefault="001248E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这样其实可以了，科研其本身就是解决问题，重要的是结果。太过花哨反而不合适。言简意赅即可。招生官需要看到的是你切切实实做了什么。他们可不喜欢玩文字游戏。。</w:t>
      </w:r>
    </w:p>
  </w:comment>
  <w:comment w:id="42" w:author="Tian, Qi" w:date="2017-12-05T13:35:00Z" w:initials="TQ">
    <w:p w14:paraId="3E62B1A8" w14:textId="49CDA3EA" w:rsidR="00CA4D11" w:rsidRDefault="00CA4D11">
      <w:pPr>
        <w:pStyle w:val="a5"/>
      </w:pPr>
      <w:r>
        <w:rPr>
          <w:rStyle w:val="a4"/>
        </w:rPr>
        <w:annotationRef/>
      </w:r>
      <w:r w:rsidR="001B6290">
        <w:t>这边为什么要删掉</w:t>
      </w:r>
      <w:r w:rsidR="001B6290">
        <w:rPr>
          <w:rFonts w:hint="eastAsia"/>
        </w:rPr>
        <w:t>开头</w:t>
      </w:r>
      <w:r w:rsidR="001B6290">
        <w:t>的呢？。。。</w:t>
      </w:r>
    </w:p>
  </w:comment>
  <w:comment w:id="43" w:author="Tiffany Yang" w:date="2017-12-08T12:15:00Z" w:initials="TY">
    <w:p w14:paraId="19F4EC93" w14:textId="62AF7C38" w:rsidR="001248E1" w:rsidRDefault="001248E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是为了强调我一步一步的规划，强调我的主观能动性，我的规划性。</w:t>
      </w:r>
    </w:p>
  </w:comment>
  <w:comment w:id="46" w:author="Microsoft Office 用户" w:date="2017-12-10T11:25:00Z" w:initials="Office">
    <w:p w14:paraId="0D24F466" w14:textId="77777777" w:rsidR="00873354" w:rsidRDefault="00873354" w:rsidP="00873354">
      <w:pPr>
        <w:pStyle w:val="a5"/>
      </w:pPr>
      <w:r>
        <w:rPr>
          <w:rStyle w:val="a4"/>
        </w:rPr>
        <w:annotationRef/>
      </w:r>
      <w:r>
        <w:rPr>
          <w:rStyle w:val="a4"/>
        </w:rPr>
        <w:annotationRef/>
      </w:r>
      <w:r>
        <w:rPr>
          <w:rFonts w:hint="eastAsia"/>
        </w:rPr>
        <w:t>问题</w:t>
      </w:r>
      <w:r>
        <w:t>：</w:t>
      </w:r>
      <w:r>
        <w:rPr>
          <w:rFonts w:ascii="Helvetica" w:hAnsi="Helvetica" w:cs="Helvetica"/>
          <w:kern w:val="1"/>
          <w:szCs w:val="21"/>
        </w:rPr>
        <w:t xml:space="preserve"> </w:t>
      </w:r>
      <w:r>
        <w:rPr>
          <w:rFonts w:ascii="Helvetica" w:hAnsi="Helvetica" w:cs="Helvetica"/>
          <w:kern w:val="0"/>
          <w:szCs w:val="21"/>
        </w:rPr>
        <w:t>More speciﬁcally, I am embracing an increasing in</w:t>
      </w:r>
      <w:r>
        <w:rPr>
          <w:rFonts w:ascii="Helvetica" w:hAnsi="Helvetica" w:cs="Helvetica"/>
          <w:spacing w:val="1"/>
          <w:kern w:val="1"/>
          <w:szCs w:val="21"/>
        </w:rPr>
        <w:t>t</w:t>
      </w:r>
      <w:r>
        <w:rPr>
          <w:rFonts w:ascii="Helvetica" w:hAnsi="Helvetica" w:cs="Helvetica"/>
          <w:kern w:val="1"/>
          <w:szCs w:val="21"/>
        </w:rPr>
        <w:t>erest in so</w:t>
      </w:r>
      <w:r>
        <w:rPr>
          <w:rFonts w:ascii="Helvetica" w:hAnsi="Helvetica" w:cs="Helvetica"/>
          <w:spacing w:val="4"/>
          <w:kern w:val="1"/>
          <w:szCs w:val="21"/>
        </w:rPr>
        <w:t>f</w:t>
      </w:r>
      <w:r>
        <w:rPr>
          <w:rFonts w:ascii="Helvetica" w:hAnsi="Helvetica" w:cs="Helvetica"/>
          <w:kern w:val="1"/>
          <w:szCs w:val="21"/>
        </w:rPr>
        <w:t>tware engineering during my in</w:t>
      </w:r>
      <w:r>
        <w:rPr>
          <w:rFonts w:ascii="Helvetica" w:hAnsi="Helvetica" w:cs="Helvetica"/>
          <w:spacing w:val="1"/>
          <w:kern w:val="1"/>
          <w:szCs w:val="21"/>
        </w:rPr>
        <w:t>t</w:t>
      </w:r>
      <w:r>
        <w:rPr>
          <w:rFonts w:ascii="Helvetica" w:hAnsi="Helvetica" w:cs="Helvetica"/>
          <w:kern w:val="1"/>
          <w:szCs w:val="21"/>
        </w:rPr>
        <w:t>e</w:t>
      </w:r>
      <w:r>
        <w:rPr>
          <w:rFonts w:ascii="Helvetica" w:hAnsi="Helvetica" w:cs="Helvetica"/>
          <w:spacing w:val="4"/>
          <w:kern w:val="1"/>
          <w:szCs w:val="21"/>
        </w:rPr>
        <w:t>r</w:t>
      </w:r>
      <w:r>
        <w:rPr>
          <w:rFonts w:ascii="Helvetica" w:hAnsi="Helvetica" w:cs="Helvetica"/>
          <w:kern w:val="1"/>
          <w:szCs w:val="21"/>
        </w:rPr>
        <w:t>nship</w:t>
      </w:r>
      <w:r>
        <w:rPr>
          <w:rFonts w:ascii="Helvetica" w:hAnsi="Helvetica" w:cs="Helvetica"/>
          <w:spacing w:val="5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at</w:t>
      </w:r>
      <w:r>
        <w:rPr>
          <w:rFonts w:ascii="Helvetica" w:hAnsi="Helvetica" w:cs="Helvetica"/>
          <w:spacing w:val="5"/>
          <w:kern w:val="1"/>
          <w:szCs w:val="21"/>
        </w:rPr>
        <w:t xml:space="preserve"> </w:t>
      </w:r>
      <w:r>
        <w:rPr>
          <w:rFonts w:ascii="Helvetica" w:hAnsi="Helvetica" w:cs="Helvetica" w:hint="eastAsia"/>
          <w:kern w:val="1"/>
          <w:szCs w:val="21"/>
        </w:rPr>
        <w:t>SAP</w:t>
      </w:r>
      <w:r>
        <w:rPr>
          <w:rFonts w:ascii="Helvetica" w:hAnsi="Helvetica" w:cs="Helvetica"/>
          <w:kern w:val="1"/>
          <w:szCs w:val="21"/>
        </w:rPr>
        <w:t xml:space="preserve">. </w:t>
      </w:r>
      <w:r>
        <w:rPr>
          <w:rFonts w:ascii="Helvetica" w:hAnsi="Helvetica" w:cs="Helvetica"/>
          <w:kern w:val="1"/>
          <w:szCs w:val="21"/>
        </w:rPr>
        <w:t>当</w:t>
      </w:r>
      <w:r>
        <w:rPr>
          <w:rFonts w:ascii="Helvetica" w:hAnsi="Helvetica" w:cs="Helvetica" w:hint="eastAsia"/>
          <w:kern w:val="1"/>
          <w:szCs w:val="21"/>
        </w:rPr>
        <w:t>构建</w:t>
      </w:r>
      <w:r>
        <w:rPr>
          <w:rFonts w:ascii="Helvetica" w:hAnsi="Helvetica" w:cs="Helvetica"/>
          <w:kern w:val="1"/>
          <w:szCs w:val="21"/>
        </w:rPr>
        <w:t>大型系统时，</w:t>
      </w:r>
      <w:r>
        <w:rPr>
          <w:rFonts w:ascii="Helvetica" w:hAnsi="Helvetica" w:cs="Helvetica" w:hint="eastAsia"/>
          <w:kern w:val="1"/>
          <w:szCs w:val="21"/>
        </w:rPr>
        <w:t>系统</w:t>
      </w:r>
      <w:r>
        <w:rPr>
          <w:rFonts w:ascii="Helvetica" w:hAnsi="Helvetica" w:cs="Helvetica"/>
          <w:kern w:val="1"/>
          <w:szCs w:val="21"/>
        </w:rPr>
        <w:t>的复杂度有时候会特别高，</w:t>
      </w:r>
      <w:r>
        <w:rPr>
          <w:rFonts w:ascii="Helvetica" w:hAnsi="Helvetica" w:cs="Helvetica" w:hint="eastAsia"/>
          <w:kern w:val="1"/>
          <w:szCs w:val="21"/>
        </w:rPr>
        <w:t>导致</w:t>
      </w:r>
      <w:r>
        <w:rPr>
          <w:rFonts w:ascii="Helvetica" w:hAnsi="Helvetica" w:cs="Helvetica"/>
          <w:kern w:val="1"/>
          <w:szCs w:val="21"/>
        </w:rPr>
        <w:t>开发</w:t>
      </w:r>
      <w:r>
        <w:rPr>
          <w:rFonts w:ascii="Helvetica" w:hAnsi="Helvetica" w:cs="Helvetica" w:hint="eastAsia"/>
          <w:kern w:val="1"/>
          <w:szCs w:val="21"/>
        </w:rPr>
        <w:t>代价</w:t>
      </w:r>
      <w:r>
        <w:rPr>
          <w:rFonts w:ascii="Helvetica" w:hAnsi="Helvetica" w:cs="Helvetica"/>
          <w:kern w:val="1"/>
          <w:szCs w:val="21"/>
        </w:rPr>
        <w:t>非常高，并且难以保证系统的</w:t>
      </w:r>
      <w:r>
        <w:rPr>
          <w:rFonts w:ascii="Helvetica" w:hAnsi="Helvetica" w:cs="Helvetica" w:hint="eastAsia"/>
          <w:kern w:val="1"/>
          <w:szCs w:val="21"/>
        </w:rPr>
        <w:t>全部正确性</w:t>
      </w:r>
      <w:r>
        <w:rPr>
          <w:rFonts w:ascii="Helvetica" w:hAnsi="Helvetica" w:cs="Helvetica"/>
          <w:kern w:val="1"/>
          <w:szCs w:val="21"/>
        </w:rPr>
        <w:t>及易用性</w:t>
      </w:r>
    </w:p>
    <w:p w14:paraId="5DC096F0" w14:textId="77777777" w:rsidR="00873354" w:rsidRDefault="00873354" w:rsidP="00873354">
      <w:pPr>
        <w:pStyle w:val="a5"/>
      </w:pPr>
    </w:p>
    <w:p w14:paraId="406B63A2" w14:textId="77777777" w:rsidR="00873354" w:rsidRDefault="00873354" w:rsidP="00873354">
      <w:pPr>
        <w:pStyle w:val="a5"/>
      </w:pPr>
      <w:r>
        <w:t>想学到的：我想了解如何</w:t>
      </w:r>
      <w:r w:rsidRPr="00353D0B">
        <w:t>应付大型系统的复杂性及其生产过程的复杂性</w:t>
      </w:r>
      <w:r>
        <w:t>，</w:t>
      </w:r>
      <w:r>
        <w:rPr>
          <w:rFonts w:ascii="Helvetica" w:hAnsi="Helvetica" w:cs="Helvetica"/>
          <w:kern w:val="0"/>
          <w:szCs w:val="21"/>
        </w:rPr>
        <w:t>I</w:t>
      </w:r>
      <w:r>
        <w:rPr>
          <w:rFonts w:ascii="Helvetica" w:hAnsi="Helvetica" w:cs="Helvetica"/>
          <w:spacing w:val="22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was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also in</w:t>
      </w:r>
      <w:r>
        <w:rPr>
          <w:rFonts w:ascii="Helvetica" w:hAnsi="Helvetica" w:cs="Helvetica"/>
          <w:spacing w:val="1"/>
          <w:kern w:val="1"/>
          <w:szCs w:val="21"/>
        </w:rPr>
        <w:t>t</w:t>
      </w:r>
      <w:r>
        <w:rPr>
          <w:rFonts w:ascii="Helvetica" w:hAnsi="Helvetica" w:cs="Helvetica"/>
          <w:kern w:val="1"/>
          <w:szCs w:val="21"/>
        </w:rPr>
        <w:t>eres</w:t>
      </w:r>
      <w:r>
        <w:rPr>
          <w:rFonts w:ascii="Helvetica" w:hAnsi="Helvetica" w:cs="Helvetica"/>
          <w:spacing w:val="1"/>
          <w:kern w:val="1"/>
          <w:szCs w:val="21"/>
        </w:rPr>
        <w:t>t</w:t>
      </w:r>
      <w:r>
        <w:rPr>
          <w:rFonts w:ascii="Helvetica" w:hAnsi="Helvetica" w:cs="Helvetica"/>
          <w:kern w:val="1"/>
          <w:szCs w:val="21"/>
        </w:rPr>
        <w:t>ed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in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other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fac</w:t>
      </w:r>
      <w:r>
        <w:rPr>
          <w:rFonts w:ascii="Helvetica" w:hAnsi="Helvetica" w:cs="Helvetica"/>
          <w:spacing w:val="1"/>
          <w:kern w:val="1"/>
          <w:szCs w:val="21"/>
        </w:rPr>
        <w:t>t</w:t>
      </w:r>
      <w:r>
        <w:rPr>
          <w:rFonts w:ascii="Helvetica" w:hAnsi="Helvetica" w:cs="Helvetica"/>
          <w:kern w:val="1"/>
          <w:szCs w:val="21"/>
        </w:rPr>
        <w:t>ors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that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counts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in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developing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large-scale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so</w:t>
      </w:r>
      <w:r>
        <w:rPr>
          <w:rFonts w:ascii="Helvetica" w:hAnsi="Helvetica" w:cs="Helvetica"/>
          <w:spacing w:val="4"/>
          <w:kern w:val="1"/>
          <w:szCs w:val="21"/>
        </w:rPr>
        <w:t>f</w:t>
      </w:r>
      <w:r>
        <w:rPr>
          <w:rFonts w:ascii="Helvetica" w:hAnsi="Helvetica" w:cs="Helvetica"/>
          <w:kern w:val="1"/>
          <w:szCs w:val="21"/>
        </w:rPr>
        <w:t>tware.</w:t>
      </w:r>
    </w:p>
    <w:p w14:paraId="72DA0DA6" w14:textId="77777777" w:rsidR="00873354" w:rsidRDefault="00873354" w:rsidP="00873354">
      <w:pPr>
        <w:pStyle w:val="a5"/>
      </w:pPr>
    </w:p>
    <w:p w14:paraId="08DBD615" w14:textId="38E97A7A" w:rsidR="00C920B0" w:rsidRPr="00C920B0" w:rsidRDefault="00873354" w:rsidP="00C920B0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hint="eastAsia"/>
        </w:rPr>
        <w:t>学校提供的</w:t>
      </w:r>
      <w:r>
        <w:t>：</w:t>
      </w:r>
      <w:r w:rsidR="001B767C">
        <w:rPr>
          <w:rFonts w:ascii="Helvetica" w:hAnsi="Helvetica" w:cs="Helvetica"/>
          <w:kern w:val="0"/>
          <w:szCs w:val="21"/>
        </w:rPr>
        <w:t>will</w:t>
      </w:r>
      <w:r w:rsidR="001B767C">
        <w:rPr>
          <w:rFonts w:ascii="Helvetica" w:hAnsi="Helvetica" w:cs="Helvetica"/>
          <w:spacing w:val="21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improve</w:t>
      </w:r>
      <w:r w:rsidR="001B767C">
        <w:rPr>
          <w:rFonts w:ascii="Helvetica" w:hAnsi="Helvetica" w:cs="Helvetica"/>
          <w:spacing w:val="21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my</w:t>
      </w:r>
      <w:r w:rsidR="001B767C">
        <w:rPr>
          <w:rFonts w:ascii="Helvetica" w:hAnsi="Helvetica" w:cs="Helvetica"/>
          <w:spacing w:val="22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strengths</w:t>
      </w:r>
      <w:r w:rsidR="001B767C">
        <w:rPr>
          <w:rFonts w:ascii="Helvetica" w:hAnsi="Helvetica" w:cs="Helvetica"/>
          <w:spacing w:val="21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and</w:t>
      </w:r>
      <w:r w:rsidR="001B767C">
        <w:rPr>
          <w:rFonts w:ascii="Helvetica" w:hAnsi="Helvetica" w:cs="Helvetica"/>
          <w:spacing w:val="21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make</w:t>
      </w:r>
      <w:r w:rsidR="001B767C">
        <w:rPr>
          <w:rFonts w:ascii="Helvetica" w:hAnsi="Helvetica" w:cs="Helvetica"/>
          <w:spacing w:val="22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me</w:t>
      </w:r>
      <w:r w:rsidR="001B767C">
        <w:rPr>
          <w:rFonts w:ascii="Helvetica" w:hAnsi="Helvetica" w:cs="Helvetica"/>
          <w:spacing w:val="21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bet</w:t>
      </w:r>
      <w:r w:rsidR="001B767C">
        <w:rPr>
          <w:rFonts w:ascii="Helvetica" w:hAnsi="Helvetica" w:cs="Helvetica"/>
          <w:spacing w:val="1"/>
          <w:kern w:val="1"/>
          <w:szCs w:val="21"/>
        </w:rPr>
        <w:t>t</w:t>
      </w:r>
      <w:r w:rsidR="001B767C">
        <w:rPr>
          <w:rFonts w:ascii="Helvetica" w:hAnsi="Helvetica" w:cs="Helvetica"/>
          <w:kern w:val="1"/>
          <w:szCs w:val="21"/>
        </w:rPr>
        <w:t>er prepared</w:t>
      </w:r>
      <w:r w:rsidR="001B767C">
        <w:rPr>
          <w:rFonts w:ascii="Helvetica" w:hAnsi="Helvetica" w:cs="Helvetica"/>
          <w:spacing w:val="39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for</w:t>
      </w:r>
      <w:r w:rsidR="001B767C">
        <w:rPr>
          <w:rFonts w:ascii="Helvetica" w:hAnsi="Helvetica" w:cs="Helvetica"/>
          <w:spacing w:val="39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the</w:t>
      </w:r>
      <w:r w:rsidR="001B767C">
        <w:rPr>
          <w:rFonts w:ascii="Helvetica" w:hAnsi="Helvetica" w:cs="Helvetica"/>
          <w:spacing w:val="39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so</w:t>
      </w:r>
      <w:r w:rsidR="001B767C">
        <w:rPr>
          <w:rFonts w:ascii="Helvetica" w:hAnsi="Helvetica" w:cs="Helvetica"/>
          <w:spacing w:val="4"/>
          <w:kern w:val="1"/>
          <w:szCs w:val="21"/>
        </w:rPr>
        <w:t>f</w:t>
      </w:r>
      <w:r w:rsidR="001B767C">
        <w:rPr>
          <w:rFonts w:ascii="Helvetica" w:hAnsi="Helvetica" w:cs="Helvetica"/>
          <w:kern w:val="1"/>
          <w:szCs w:val="21"/>
        </w:rPr>
        <w:t>tware</w:t>
      </w:r>
      <w:r w:rsidR="001B767C">
        <w:rPr>
          <w:rFonts w:ascii="Helvetica" w:hAnsi="Helvetica" w:cs="Helvetica"/>
          <w:spacing w:val="39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indust</w:t>
      </w:r>
      <w:r w:rsidR="001B767C">
        <w:rPr>
          <w:rFonts w:ascii="Helvetica" w:hAnsi="Helvetica" w:cs="Helvetica"/>
          <w:spacing w:val="6"/>
          <w:kern w:val="1"/>
          <w:szCs w:val="21"/>
        </w:rPr>
        <w:t>r</w:t>
      </w:r>
      <w:r w:rsidR="001B767C">
        <w:rPr>
          <w:rFonts w:ascii="Helvetica" w:hAnsi="Helvetica" w:cs="Helvetica"/>
          <w:kern w:val="1"/>
          <w:szCs w:val="21"/>
        </w:rPr>
        <w:t xml:space="preserve">y. </w:t>
      </w:r>
      <w:r>
        <w:t>像</w:t>
      </w:r>
      <w:r>
        <w:rPr>
          <w:rFonts w:hint="eastAsia"/>
        </w:rPr>
        <w:t>S</w:t>
      </w:r>
      <w:r>
        <w:t>oftware Engineering这种</w:t>
      </w:r>
      <w:proofErr w:type="spellStart"/>
      <w:r>
        <w:t>Reacher</w:t>
      </w:r>
      <w:proofErr w:type="spellEnd"/>
      <w:r>
        <w:t xml:space="preserve"> </w:t>
      </w:r>
      <w:r w:rsidR="00091D04">
        <w:t>Areas</w:t>
      </w:r>
      <w:r>
        <w:t>可以帮助我了解很多相关的知识，</w:t>
      </w:r>
      <w:r>
        <w:rPr>
          <w:rFonts w:hint="eastAsia"/>
        </w:rPr>
        <w:t>使我</w:t>
      </w:r>
      <w:r>
        <w:t>能将所学到的知识应用到实际的系统开发中。</w:t>
      </w:r>
      <w:r w:rsidR="00C920B0">
        <w:rPr>
          <w:rFonts w:hint="eastAsia"/>
        </w:rPr>
        <w:t>像</w:t>
      </w:r>
      <w:bookmarkStart w:id="47" w:name="_GoBack"/>
      <w:r w:rsidR="00C920B0" w:rsidRPr="00C920B0">
        <w:rPr>
          <w:rFonts w:ascii="Helvetica" w:eastAsia="Times New Roman" w:hAnsi="Helvetica" w:cs="Times New Roman"/>
          <w:i/>
          <w:iCs/>
          <w:color w:val="333333"/>
          <w:kern w:val="0"/>
          <w:sz w:val="27"/>
          <w:szCs w:val="27"/>
          <w:shd w:val="clear" w:color="auto" w:fill="FFFFFF"/>
        </w:rPr>
        <w:t>Design Project for Computer Science </w:t>
      </w:r>
      <w:bookmarkEnd w:id="47"/>
      <w:r w:rsidR="00C920B0">
        <w:rPr>
          <w:rFonts w:ascii="Helvetica" w:eastAsia="Times New Roman" w:hAnsi="Helvetica" w:cs="Times New Roman"/>
          <w:color w:val="333333"/>
          <w:kern w:val="0"/>
          <w:sz w:val="27"/>
          <w:szCs w:val="27"/>
          <w:shd w:val="clear" w:color="auto" w:fill="FFFFFF"/>
        </w:rPr>
        <w:t>not only i</w:t>
      </w:r>
      <w:r w:rsidR="00C920B0" w:rsidRPr="00C920B0">
        <w:rPr>
          <w:rFonts w:ascii="Helvetica" w:eastAsia="Times New Roman" w:hAnsi="Helvetica" w:cs="Times New Roman"/>
          <w:color w:val="333333"/>
          <w:kern w:val="0"/>
          <w:sz w:val="27"/>
          <w:szCs w:val="27"/>
          <w:shd w:val="clear" w:color="auto" w:fill="FFFFFF"/>
        </w:rPr>
        <w:t>nvolve taking a new idea from conception to prototype development and validation</w:t>
      </w:r>
      <w:r w:rsidR="00C920B0">
        <w:rPr>
          <w:rFonts w:ascii="Helvetica" w:eastAsia="Times New Roman" w:hAnsi="Helvetica" w:cs="Times New Roman"/>
          <w:color w:val="333333"/>
          <w:kern w:val="0"/>
          <w:sz w:val="27"/>
          <w:szCs w:val="27"/>
          <w:shd w:val="clear" w:color="auto" w:fill="FFFFFF"/>
        </w:rPr>
        <w:t xml:space="preserve">, but also </w:t>
      </w:r>
      <w:r w:rsidR="00C920B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focuses on close contact with reality through its meaningful curriculum design.</w:t>
      </w:r>
      <w:r w:rsidR="00C920B0">
        <w:rPr>
          <w:rStyle w:val="a4"/>
        </w:rPr>
        <w:annotationRef/>
      </w:r>
    </w:p>
    <w:p w14:paraId="324A844E" w14:textId="28CCDD2B" w:rsidR="00873354" w:rsidRPr="00C920B0" w:rsidRDefault="00C920B0" w:rsidP="00C920B0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Helvetica" w:eastAsia="Times New Roman" w:hAnsi="Helvetica" w:cs="Times New Roman" w:hint="eastAsia"/>
          <w:i/>
          <w:iCs/>
          <w:color w:val="333333"/>
          <w:kern w:val="0"/>
          <w:sz w:val="27"/>
          <w:szCs w:val="27"/>
          <w:shd w:val="clear" w:color="auto" w:fill="FFFFFF"/>
        </w:rPr>
        <w:t xml:space="preserve"> </w:t>
      </w:r>
    </w:p>
    <w:p w14:paraId="0CAA5A6A" w14:textId="7E5B3C4B" w:rsidR="00873354" w:rsidRDefault="00873354">
      <w:pPr>
        <w:pStyle w:val="a5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193136" w15:done="0"/>
  <w15:commentEx w15:paraId="55C569E8" w15:paraIdParent="7E193136" w15:done="0"/>
  <w15:commentEx w15:paraId="4488BA00" w15:done="0"/>
  <w15:commentEx w15:paraId="00289C7C" w15:paraIdParent="4488BA00" w15:done="0"/>
  <w15:commentEx w15:paraId="2B21B758" w15:done="0"/>
  <w15:commentEx w15:paraId="02984245" w15:done="0"/>
  <w15:commentEx w15:paraId="154366CD" w15:paraIdParent="02984245" w15:done="0"/>
  <w15:commentEx w15:paraId="3E62B1A8" w15:done="0"/>
  <w15:commentEx w15:paraId="19F4EC93" w15:paraIdParent="3E62B1A8" w15:done="0"/>
  <w15:commentEx w15:paraId="0CAA5A6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193136" w16cid:durableId="1DD4FD24"/>
  <w16cid:commentId w16cid:paraId="55C569E8" w16cid:durableId="1DD4FF4E"/>
  <w16cid:commentId w16cid:paraId="4488BA00" w16cid:durableId="1DD4FD25"/>
  <w16cid:commentId w16cid:paraId="00289C7C" w16cid:durableId="1DD4FFBC"/>
  <w16cid:commentId w16cid:paraId="2B21B758" w16cid:durableId="1DD4FD26"/>
  <w16cid:commentId w16cid:paraId="02984245" w16cid:durableId="1DD401AA"/>
  <w16cid:commentId w16cid:paraId="154366CD" w16cid:durableId="1DD5002A"/>
  <w16cid:commentId w16cid:paraId="2C746463" w16cid:durableId="1DD4FD28"/>
  <w16cid:commentId w16cid:paraId="013D64F0" w16cid:durableId="1DD50119"/>
  <w16cid:commentId w16cid:paraId="3E62B1A8" w16cid:durableId="1DD401AD"/>
  <w16cid:commentId w16cid:paraId="19F4EC93" w16cid:durableId="1DD500C4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18464E" w14:textId="77777777" w:rsidR="00B65617" w:rsidRDefault="00B65617" w:rsidP="00B90859">
      <w:r>
        <w:separator/>
      </w:r>
    </w:p>
  </w:endnote>
  <w:endnote w:type="continuationSeparator" w:id="0">
    <w:p w14:paraId="1EC2D3A5" w14:textId="77777777" w:rsidR="00B65617" w:rsidRDefault="00B65617" w:rsidP="00B9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82605B" w14:textId="77777777" w:rsidR="00B65617" w:rsidRDefault="00B65617" w:rsidP="00B90859">
      <w:r>
        <w:separator/>
      </w:r>
    </w:p>
  </w:footnote>
  <w:footnote w:type="continuationSeparator" w:id="0">
    <w:p w14:paraId="43E57FA2" w14:textId="77777777" w:rsidR="00B65617" w:rsidRDefault="00B65617" w:rsidP="00B90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97C4F"/>
    <w:multiLevelType w:val="hybridMultilevel"/>
    <w:tmpl w:val="4052DA2E"/>
    <w:lvl w:ilvl="0" w:tplc="11926D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iffany Yang">
    <w15:presenceInfo w15:providerId="None" w15:userId="Tiffany Yang"/>
  </w15:person>
  <w15:person w15:author="Microsoft Office 用户">
    <w15:presenceInfo w15:providerId="None" w15:userId="Microsoft Office 用户"/>
  </w15:person>
  <w15:person w15:author="Tian, Qi">
    <w15:presenceInfo w15:providerId="None" w15:userId="Tian, Q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hideSpellingErrors/>
  <w:hideGrammaticalErrors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06"/>
    <w:rsid w:val="00020DE2"/>
    <w:rsid w:val="0004170A"/>
    <w:rsid w:val="00044078"/>
    <w:rsid w:val="0005283F"/>
    <w:rsid w:val="000661E7"/>
    <w:rsid w:val="00084829"/>
    <w:rsid w:val="0008534E"/>
    <w:rsid w:val="00090F8F"/>
    <w:rsid w:val="00091D04"/>
    <w:rsid w:val="0009491F"/>
    <w:rsid w:val="00096F04"/>
    <w:rsid w:val="000C2B88"/>
    <w:rsid w:val="000D0D2A"/>
    <w:rsid w:val="000D115E"/>
    <w:rsid w:val="000D5302"/>
    <w:rsid w:val="000D669C"/>
    <w:rsid w:val="000F0085"/>
    <w:rsid w:val="000F1763"/>
    <w:rsid w:val="000F500F"/>
    <w:rsid w:val="00104D7E"/>
    <w:rsid w:val="00107957"/>
    <w:rsid w:val="00115076"/>
    <w:rsid w:val="001248E1"/>
    <w:rsid w:val="00132C37"/>
    <w:rsid w:val="001330F9"/>
    <w:rsid w:val="00134EC0"/>
    <w:rsid w:val="00142274"/>
    <w:rsid w:val="001539EB"/>
    <w:rsid w:val="00154548"/>
    <w:rsid w:val="001547C8"/>
    <w:rsid w:val="001665FE"/>
    <w:rsid w:val="00167702"/>
    <w:rsid w:val="00170B50"/>
    <w:rsid w:val="00170B8C"/>
    <w:rsid w:val="00170D07"/>
    <w:rsid w:val="00170E7B"/>
    <w:rsid w:val="0017462A"/>
    <w:rsid w:val="00182850"/>
    <w:rsid w:val="00196768"/>
    <w:rsid w:val="001A1D06"/>
    <w:rsid w:val="001A7A4C"/>
    <w:rsid w:val="001B6290"/>
    <w:rsid w:val="001B767C"/>
    <w:rsid w:val="001C2B43"/>
    <w:rsid w:val="001C7F4E"/>
    <w:rsid w:val="001D0C4B"/>
    <w:rsid w:val="001E2774"/>
    <w:rsid w:val="00210027"/>
    <w:rsid w:val="00216361"/>
    <w:rsid w:val="0023170A"/>
    <w:rsid w:val="00235AF8"/>
    <w:rsid w:val="00240032"/>
    <w:rsid w:val="00270818"/>
    <w:rsid w:val="002729FF"/>
    <w:rsid w:val="002741BE"/>
    <w:rsid w:val="002B0BEF"/>
    <w:rsid w:val="002C30A3"/>
    <w:rsid w:val="002D646A"/>
    <w:rsid w:val="002F16FB"/>
    <w:rsid w:val="002F7520"/>
    <w:rsid w:val="00325D2C"/>
    <w:rsid w:val="00332907"/>
    <w:rsid w:val="00332BA9"/>
    <w:rsid w:val="00351B61"/>
    <w:rsid w:val="00354440"/>
    <w:rsid w:val="00354A56"/>
    <w:rsid w:val="0035537A"/>
    <w:rsid w:val="00364D5A"/>
    <w:rsid w:val="003811A3"/>
    <w:rsid w:val="00390A2B"/>
    <w:rsid w:val="00394EE4"/>
    <w:rsid w:val="00395DD7"/>
    <w:rsid w:val="003A0572"/>
    <w:rsid w:val="003C5226"/>
    <w:rsid w:val="003D7431"/>
    <w:rsid w:val="003E517D"/>
    <w:rsid w:val="00420196"/>
    <w:rsid w:val="00430456"/>
    <w:rsid w:val="00435DE0"/>
    <w:rsid w:val="00436DA3"/>
    <w:rsid w:val="00471201"/>
    <w:rsid w:val="00491761"/>
    <w:rsid w:val="00497568"/>
    <w:rsid w:val="004A5846"/>
    <w:rsid w:val="004B5A90"/>
    <w:rsid w:val="004B7A06"/>
    <w:rsid w:val="004F5C9F"/>
    <w:rsid w:val="004F7734"/>
    <w:rsid w:val="005015C1"/>
    <w:rsid w:val="00506CD6"/>
    <w:rsid w:val="005256BB"/>
    <w:rsid w:val="00541FB9"/>
    <w:rsid w:val="00546269"/>
    <w:rsid w:val="0055482A"/>
    <w:rsid w:val="00560634"/>
    <w:rsid w:val="00564ABC"/>
    <w:rsid w:val="0056644F"/>
    <w:rsid w:val="00570667"/>
    <w:rsid w:val="00585B5C"/>
    <w:rsid w:val="005866C8"/>
    <w:rsid w:val="0059234F"/>
    <w:rsid w:val="005A520B"/>
    <w:rsid w:val="005B580A"/>
    <w:rsid w:val="005D5169"/>
    <w:rsid w:val="005E4A57"/>
    <w:rsid w:val="005F09D7"/>
    <w:rsid w:val="00600B89"/>
    <w:rsid w:val="006202ED"/>
    <w:rsid w:val="00623C86"/>
    <w:rsid w:val="00627E6E"/>
    <w:rsid w:val="00631DE3"/>
    <w:rsid w:val="00634B91"/>
    <w:rsid w:val="006359D7"/>
    <w:rsid w:val="00651C37"/>
    <w:rsid w:val="00665DBD"/>
    <w:rsid w:val="00670A81"/>
    <w:rsid w:val="00692000"/>
    <w:rsid w:val="00695D55"/>
    <w:rsid w:val="006A69C7"/>
    <w:rsid w:val="006B36C5"/>
    <w:rsid w:val="006F4865"/>
    <w:rsid w:val="00701CBF"/>
    <w:rsid w:val="007061F2"/>
    <w:rsid w:val="00715958"/>
    <w:rsid w:val="00724642"/>
    <w:rsid w:val="0072482B"/>
    <w:rsid w:val="007274BD"/>
    <w:rsid w:val="00735D20"/>
    <w:rsid w:val="007368DF"/>
    <w:rsid w:val="00742F01"/>
    <w:rsid w:val="00777D15"/>
    <w:rsid w:val="00781E44"/>
    <w:rsid w:val="00794324"/>
    <w:rsid w:val="0079657B"/>
    <w:rsid w:val="007C0BD8"/>
    <w:rsid w:val="007D11F9"/>
    <w:rsid w:val="007D7FF3"/>
    <w:rsid w:val="007F4E76"/>
    <w:rsid w:val="008063F8"/>
    <w:rsid w:val="0081117A"/>
    <w:rsid w:val="00821AD1"/>
    <w:rsid w:val="008379A3"/>
    <w:rsid w:val="00842539"/>
    <w:rsid w:val="008433E0"/>
    <w:rsid w:val="00847213"/>
    <w:rsid w:val="008516B6"/>
    <w:rsid w:val="00872D7B"/>
    <w:rsid w:val="00873354"/>
    <w:rsid w:val="008736A0"/>
    <w:rsid w:val="00897D30"/>
    <w:rsid w:val="008A1345"/>
    <w:rsid w:val="008E294D"/>
    <w:rsid w:val="008E7AF3"/>
    <w:rsid w:val="008F50BC"/>
    <w:rsid w:val="008F6645"/>
    <w:rsid w:val="009147B6"/>
    <w:rsid w:val="00924CC4"/>
    <w:rsid w:val="00957060"/>
    <w:rsid w:val="00973984"/>
    <w:rsid w:val="009813E9"/>
    <w:rsid w:val="00981573"/>
    <w:rsid w:val="00987AD5"/>
    <w:rsid w:val="009A6E83"/>
    <w:rsid w:val="009B0853"/>
    <w:rsid w:val="009C0626"/>
    <w:rsid w:val="009C7BC3"/>
    <w:rsid w:val="009C7BED"/>
    <w:rsid w:val="009D2EA5"/>
    <w:rsid w:val="009E15EC"/>
    <w:rsid w:val="009E4960"/>
    <w:rsid w:val="009F5342"/>
    <w:rsid w:val="00A00C85"/>
    <w:rsid w:val="00A06158"/>
    <w:rsid w:val="00A1610C"/>
    <w:rsid w:val="00A31C13"/>
    <w:rsid w:val="00A33995"/>
    <w:rsid w:val="00A423E1"/>
    <w:rsid w:val="00A54CDA"/>
    <w:rsid w:val="00A60ACF"/>
    <w:rsid w:val="00A74668"/>
    <w:rsid w:val="00A802C4"/>
    <w:rsid w:val="00A914B2"/>
    <w:rsid w:val="00AC65A8"/>
    <w:rsid w:val="00AD751E"/>
    <w:rsid w:val="00AE2739"/>
    <w:rsid w:val="00B02FB1"/>
    <w:rsid w:val="00B25011"/>
    <w:rsid w:val="00B25F7E"/>
    <w:rsid w:val="00B268B9"/>
    <w:rsid w:val="00B27DFF"/>
    <w:rsid w:val="00B428A2"/>
    <w:rsid w:val="00B46366"/>
    <w:rsid w:val="00B61284"/>
    <w:rsid w:val="00B62BB7"/>
    <w:rsid w:val="00B65617"/>
    <w:rsid w:val="00B656BB"/>
    <w:rsid w:val="00B67B0E"/>
    <w:rsid w:val="00B73DC5"/>
    <w:rsid w:val="00B744CF"/>
    <w:rsid w:val="00B7713D"/>
    <w:rsid w:val="00B90859"/>
    <w:rsid w:val="00B93CF2"/>
    <w:rsid w:val="00BB63B3"/>
    <w:rsid w:val="00BD5C4C"/>
    <w:rsid w:val="00BF1FC1"/>
    <w:rsid w:val="00C01533"/>
    <w:rsid w:val="00C1304B"/>
    <w:rsid w:val="00C17184"/>
    <w:rsid w:val="00C23211"/>
    <w:rsid w:val="00C254A4"/>
    <w:rsid w:val="00C30965"/>
    <w:rsid w:val="00C53DB2"/>
    <w:rsid w:val="00C6448A"/>
    <w:rsid w:val="00C666F0"/>
    <w:rsid w:val="00C70408"/>
    <w:rsid w:val="00C75430"/>
    <w:rsid w:val="00C920B0"/>
    <w:rsid w:val="00C93DBC"/>
    <w:rsid w:val="00C93EF7"/>
    <w:rsid w:val="00CA4D11"/>
    <w:rsid w:val="00CB6CC2"/>
    <w:rsid w:val="00CC4CC9"/>
    <w:rsid w:val="00CF2482"/>
    <w:rsid w:val="00D077F2"/>
    <w:rsid w:val="00D11EB0"/>
    <w:rsid w:val="00D15534"/>
    <w:rsid w:val="00D4129D"/>
    <w:rsid w:val="00D41AB9"/>
    <w:rsid w:val="00D45D4F"/>
    <w:rsid w:val="00D46F8C"/>
    <w:rsid w:val="00D61086"/>
    <w:rsid w:val="00D76784"/>
    <w:rsid w:val="00D84B79"/>
    <w:rsid w:val="00D8550D"/>
    <w:rsid w:val="00D97C57"/>
    <w:rsid w:val="00DC4409"/>
    <w:rsid w:val="00DD7868"/>
    <w:rsid w:val="00DF47AA"/>
    <w:rsid w:val="00E0717E"/>
    <w:rsid w:val="00E127B5"/>
    <w:rsid w:val="00E16329"/>
    <w:rsid w:val="00E31F15"/>
    <w:rsid w:val="00E42B6F"/>
    <w:rsid w:val="00E4343E"/>
    <w:rsid w:val="00E448A0"/>
    <w:rsid w:val="00E54E64"/>
    <w:rsid w:val="00E60AC3"/>
    <w:rsid w:val="00E63008"/>
    <w:rsid w:val="00E63B63"/>
    <w:rsid w:val="00E92D9D"/>
    <w:rsid w:val="00EA35F1"/>
    <w:rsid w:val="00EA3A8C"/>
    <w:rsid w:val="00EC4E0F"/>
    <w:rsid w:val="00ED3891"/>
    <w:rsid w:val="00EE184B"/>
    <w:rsid w:val="00EE264B"/>
    <w:rsid w:val="00EE266B"/>
    <w:rsid w:val="00F07D8A"/>
    <w:rsid w:val="00F1015E"/>
    <w:rsid w:val="00F13E21"/>
    <w:rsid w:val="00F35443"/>
    <w:rsid w:val="00F70989"/>
    <w:rsid w:val="00F80DEC"/>
    <w:rsid w:val="00F92512"/>
    <w:rsid w:val="00FA0BDF"/>
    <w:rsid w:val="00FA456C"/>
    <w:rsid w:val="00FB4FAA"/>
    <w:rsid w:val="00FB5581"/>
    <w:rsid w:val="00FC0C14"/>
    <w:rsid w:val="00FC6834"/>
    <w:rsid w:val="00FD1E4B"/>
    <w:rsid w:val="00FD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62A80"/>
  <w15:chartTrackingRefBased/>
  <w15:docId w15:val="{895BB5B9-D21E-4A5D-ADD7-EA316F7B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4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626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DF47AA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DF47AA"/>
    <w:rPr>
      <w:sz w:val="24"/>
      <w:szCs w:val="24"/>
    </w:rPr>
  </w:style>
  <w:style w:type="character" w:customStyle="1" w:styleId="a6">
    <w:name w:val="批注文字字符"/>
    <w:basedOn w:val="a0"/>
    <w:link w:val="a5"/>
    <w:uiPriority w:val="99"/>
    <w:semiHidden/>
    <w:rsid w:val="00DF47AA"/>
    <w:rPr>
      <w:sz w:val="24"/>
      <w:szCs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F47AA"/>
    <w:rPr>
      <w:b/>
      <w:bCs/>
      <w:sz w:val="20"/>
      <w:szCs w:val="20"/>
    </w:rPr>
  </w:style>
  <w:style w:type="character" w:customStyle="1" w:styleId="a8">
    <w:name w:val="批注主题字符"/>
    <w:basedOn w:val="a6"/>
    <w:link w:val="a7"/>
    <w:uiPriority w:val="99"/>
    <w:semiHidden/>
    <w:rsid w:val="00DF47AA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F47AA"/>
    <w:rPr>
      <w:rFonts w:ascii="Times New Roman" w:hAnsi="Times New Roman" w:cs="Times New Roman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DF47AA"/>
    <w:rPr>
      <w:rFonts w:ascii="Times New Roman" w:hAnsi="Times New Roman" w:cs="Times New Roman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96768"/>
    <w:rPr>
      <w:color w:val="0000FF"/>
      <w:u w:val="single"/>
    </w:rPr>
  </w:style>
  <w:style w:type="paragraph" w:styleId="ac">
    <w:name w:val="header"/>
    <w:basedOn w:val="a"/>
    <w:link w:val="ad"/>
    <w:uiPriority w:val="99"/>
    <w:unhideWhenUsed/>
    <w:rsid w:val="00B90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B90859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90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B90859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32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132C37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Software_agent" TargetMode="External"/><Relationship Id="rId2" Type="http://schemas.openxmlformats.org/officeDocument/2006/relationships/hyperlink" Target="https://en.wikipedia.org/wiki/Action_selection" TargetMode="External"/></Relationship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4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yperlink" Target="https://en.wikipedia.org/wiki/Computer_science" TargetMode="External"/><Relationship Id="rId10" Type="http://schemas.openxmlformats.org/officeDocument/2006/relationships/hyperlink" Target="https://en.wikipedia.org/wiki/Computer_progra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1156</Words>
  <Characters>6591</Characters>
  <Application>Microsoft Macintosh Word</Application>
  <DocSecurity>0</DocSecurity>
  <Lines>54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Yang</dc:creator>
  <cp:keywords/>
  <dc:description/>
  <cp:lastModifiedBy>Microsoft Office 用户</cp:lastModifiedBy>
  <cp:revision>7</cp:revision>
  <dcterms:created xsi:type="dcterms:W3CDTF">2017-12-10T03:24:00Z</dcterms:created>
  <dcterms:modified xsi:type="dcterms:W3CDTF">2017-12-10T16:47:00Z</dcterms:modified>
</cp:coreProperties>
</file>