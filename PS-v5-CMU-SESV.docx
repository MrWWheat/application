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F28E57" w14:textId="77777777" w:rsidR="00491761" w:rsidRPr="000D0D2A" w:rsidRDefault="004F5C9F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</w:t>
      </w:r>
      <w:r w:rsidR="001665F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will be extremely thrilled and </w:t>
      </w:r>
      <w:r w:rsidR="001539EB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gratified to see someone else become more effective in his/her work by using my software or technology developed. </w:t>
      </w:r>
      <w:r w:rsidR="00D4129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It’s my deep-rooted passion to learn 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the princi</w:t>
      </w:r>
      <w:r w:rsidR="00D4129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ples behind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sof</w:t>
      </w:r>
      <w:r w:rsidR="00D4129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tware and to further upgrade it. For this reason, I chose to study software engineering as my undergraduate major and I will further my study in the various areas such as software engineering, artificial intelligence, and natural language pro</w:t>
      </w:r>
      <w:r w:rsidR="00670A8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cessing, of computer science out of my interest and serv</w:t>
      </w:r>
      <w:r w:rsidR="00A1610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ing</w:t>
      </w:r>
      <w:r w:rsidR="00670A8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for my career goal. </w:t>
      </w:r>
      <w:r w:rsidR="00084829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After obtaining</w:t>
      </w:r>
      <w:r w:rsidR="00354A5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master’s degree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 I hope to engage in sof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tware development related work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, 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accumulate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rich practical experience, and finally 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start my own business 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 the Internet industry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r w:rsidR="00B25F7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</w:t>
      </w:r>
      <w:r w:rsidR="00E63B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have this plain</w:t>
      </w:r>
      <w:r w:rsidR="009B085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but </w:t>
      </w:r>
      <w:r w:rsidR="00506CD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hard ideal</w:t>
      </w:r>
      <w:r w:rsidR="0018285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to make people around the world live better with software.</w:t>
      </w:r>
    </w:p>
    <w:p w14:paraId="274B7C98" w14:textId="77777777" w:rsidR="00182850" w:rsidRPr="000D0D2A" w:rsidRDefault="00182850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15F796A8" w14:textId="03FD56A4" w:rsidR="00142274" w:rsidRPr="000D0D2A" w:rsidRDefault="0008534E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Substantial</w:t>
      </w:r>
      <w:r w:rsidR="00695D5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resources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provided by Nanjing University facilitated me to learn a wide range of knowledge, such as the application of various computer language like java, C, C++ for future programming, </w:t>
      </w:r>
      <w:r w:rsidR="00E0717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online course of Machine Learning, 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basic concepts of data structure, co</w:t>
      </w:r>
      <w:r w:rsidR="00170B5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mputer networks and algorithm 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for future scientific research, and the detailed software development process like demand analysis, architecture design conducive for a deep understanding of software engineering. </w:t>
      </w:r>
    </w:p>
    <w:p w14:paraId="565B70CA" w14:textId="77777777" w:rsidR="009F5342" w:rsidRPr="000D0D2A" w:rsidRDefault="009F5342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bookmarkStart w:id="0" w:name="_Hlk497041437"/>
    </w:p>
    <w:p w14:paraId="0D02D359" w14:textId="1A0E9484" w:rsidR="005A520B" w:rsidRPr="000D0D2A" w:rsidRDefault="008E7AF3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ins w:id="1" w:author="Tiffany Yang" w:date="2017-12-07T18:43:00Z">
        <w:r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>I also enjoyed</w:t>
        </w:r>
      </w:ins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exchanging and cooperating with students from </w:t>
      </w:r>
      <w:r w:rsidR="0056644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diverse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background</w:t>
      </w:r>
      <w:r w:rsidR="003553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 For instan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ce, I teamed up with two schoolmate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 to participate in the NAO robot marathon programming competition, and won the best creative award. </w:t>
      </w:r>
      <w:ins w:id="2" w:author="Tiffany Yang" w:date="2017-12-07T18:44:00Z">
        <w:r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>By successfully</w:t>
        </w:r>
      </w:ins>
      <w:ins w:id="3" w:author="Tiffany Yang" w:date="2017-12-08T12:09:00Z">
        <w:r w:rsidR="00987AD5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 xml:space="preserve"> writing</w:t>
        </w:r>
      </w:ins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 set of programs in a very short time to realize our expected function</w:t>
      </w:r>
      <w:ins w:id="4" w:author="Microsoft Office 用户" w:date="2017-12-07T23:26:00Z">
        <w:r w:rsidR="00B7713D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>s</w:t>
        </w:r>
      </w:ins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 I found myself adjust well to the high inten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sity of programming pressure and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realized the important role as a team player. Moreover, I began to enhance my ability to compete for the role as a leader in a group. After about one year, I found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 Citi C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up competition and soon established a team with 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schoolmates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from the business school. As the team leader, I served as a bridge to prompt the communication between our teammates. I conveyed our needs and targets to 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schoolmates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from 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business school,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then communicated with the schoolmates 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responsible for software development 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of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 specific implementations. I, except for architectural design and implementations,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also had to grasp basic financial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knowledge </w:t>
      </w:r>
      <w:ins w:id="5" w:author="Tiffany Yang" w:date="2017-12-07T18:45:00Z">
        <w:r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 xml:space="preserve">shortly </w:t>
        </w:r>
      </w:ins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to ensure the accuracy of our development. With mutual efforts, we won the national fourth place and the best creative award in the competition.</w:t>
      </w:r>
    </w:p>
    <w:bookmarkEnd w:id="0"/>
    <w:p w14:paraId="4072A844" w14:textId="77777777" w:rsidR="005F09D7" w:rsidRPr="000D0D2A" w:rsidRDefault="005F09D7" w:rsidP="00B27DFF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</w:p>
    <w:p w14:paraId="09AE159E" w14:textId="5A5D38FD" w:rsidR="00F92512" w:rsidRPr="007368DF" w:rsidRDefault="008E7AF3" w:rsidP="00167702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ins w:id="6" w:author="Tiffany Yang" w:date="2017-12-07T18:46:00Z">
        <w:r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 xml:space="preserve">Plentiful research </w:t>
        </w:r>
      </w:ins>
      <w:ins w:id="7" w:author="Tiffany Yang" w:date="2017-12-07T18:47:00Z">
        <w:r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tempered my problem-solving ability</w:t>
        </w:r>
      </w:ins>
      <w:del w:id="8" w:author="Tiffany Yang" w:date="2017-12-07T18:46:00Z">
        <w:r w:rsidR="008F6645" w:rsidRPr="000D0D2A" w:rsidDel="008E7AF3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delText>Solid theoretical foundation and rich competition experiences enabled me to join professors’ research groups</w:delText>
        </w:r>
      </w:del>
      <w:r w:rsidR="008F6645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. Last September, </w:t>
      </w:r>
      <w:r w:rsidR="0004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I joined professor </w:t>
      </w:r>
      <w:r w:rsidR="000F1763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Feng Liu</w:t>
      </w:r>
      <w:r w:rsidR="0004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’</w:t>
      </w:r>
      <w:r w:rsidR="0023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s </w:t>
      </w:r>
      <w:r w:rsidR="00B268B9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Reinforcement Learning</w:t>
      </w:r>
      <w:r w:rsidR="00B268B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r w:rsidR="0023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group to study related problems of POMDP</w:t>
      </w:r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and propose suggestions for algorithm development.</w:t>
      </w:r>
      <w:ins w:id="9" w:author="Tiffany Yang" w:date="2017-12-08T12:09:00Z">
        <w:r w:rsidR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 xml:space="preserve"> </w:t>
        </w:r>
      </w:ins>
      <w:ins w:id="10" w:author="Tiffany Yang" w:date="2017-12-08T12:10:00Z">
        <w:r w:rsidR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O</w:t>
        </w:r>
        <w:r w:rsidR="001248E1" w:rsidRPr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ur group mainly concerns with how software agents ought to take actions in an environment so as to maximize some notion of cumulative reward</w:t>
        </w:r>
        <w:r w:rsidR="001248E1">
          <w:rPr>
            <w:rFonts w:ascii="Times New Roman" w:eastAsia="宋体" w:hAnsi="Times New Roman" w:cs="Times New Roman" w:hint="eastAsia"/>
            <w:color w:val="000000" w:themeColor="text1"/>
            <w:kern w:val="0"/>
            <w:sz w:val="24"/>
            <w:szCs w:val="24"/>
            <w:shd w:val="clear" w:color="auto" w:fill="FFFFFF"/>
          </w:rPr>
          <w:t>.</w:t>
        </w:r>
      </w:ins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</w:t>
      </w:r>
      <w:r w:rsidR="00167702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urious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to figure out the problems with the U-Tree algorithm, which gave worse experimental results than others did, I began to make careful analysis </w:t>
      </w:r>
      <w:r w:rsidR="00B02FB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of 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each process of the algorithm and carry out a wealth of experiment</w:t>
      </w:r>
      <w:ins w:id="11" w:author="Microsoft Office 用户" w:date="2017-12-07T23:29:00Z">
        <w:r w:rsidR="008516B6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s</w:t>
        </w:r>
      </w:ins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, finding that this algorithm failed to make advantage of data due to its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use of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redundant data 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and </w:t>
      </w:r>
      <w:ins w:id="12" w:author="Tiffany Yang" w:date="2017-12-08T12:11:00Z">
        <w:r w:rsidR="001248E1" w:rsidRPr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us</w:t>
        </w:r>
      </w:ins>
      <w:r w:rsidR="00F36E1A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ing</w:t>
      </w:r>
      <w:bookmarkStart w:id="13" w:name="_GoBack"/>
      <w:bookmarkEnd w:id="13"/>
      <w:ins w:id="14" w:author="Tiffany Yang" w:date="2017-12-08T12:11:00Z">
        <w:r w:rsidR="001248E1" w:rsidRPr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 xml:space="preserve"> all-permutations to obtain the optimal result</w:t>
        </w:r>
        <w:r w:rsidR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 xml:space="preserve">, </w:t>
        </w:r>
        <w:r w:rsidR="001248E1">
          <w:rPr>
            <w:rFonts w:ascii="Times New Roman" w:eastAsia="宋体" w:hAnsi="Times New Roman" w:cs="Times New Roman" w:hint="eastAsia"/>
            <w:color w:val="000000" w:themeColor="text1"/>
            <w:kern w:val="0"/>
            <w:sz w:val="24"/>
            <w:szCs w:val="24"/>
            <w:shd w:val="clear" w:color="auto" w:fill="FFFFFF"/>
          </w:rPr>
          <w:t>which</w:t>
        </w:r>
        <w:r w:rsidR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 xml:space="preserve"> g</w:t>
        </w:r>
        <w:r w:rsidR="001248E1" w:rsidRPr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reatly increase</w:t>
        </w:r>
        <w:r w:rsidR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d</w:t>
        </w:r>
        <w:r w:rsidR="001248E1" w:rsidRPr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 xml:space="preserve"> the algorithm's time and space complexity</w:t>
        </w:r>
      </w:ins>
      <w:ins w:id="15" w:author="Tiffany Yang" w:date="2017-12-08T12:12:00Z">
        <w:r w:rsidR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.</w:t>
        </w:r>
        <w:r w:rsidR="001248E1" w:rsidDel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 xml:space="preserve"> </w:t>
        </w:r>
        <w:r w:rsidR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T</w:t>
        </w:r>
      </w:ins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hrough repeated theoretical assumptions and experimentation computation and by adding heuristic search and data weight to the algorithm, I proposed a new algorithm called </w:t>
      </w:r>
      <w:r w:rsidR="001D0C4B" w:rsidRP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ODWU-Tree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, which generate</w:t>
      </w:r>
      <w:ins w:id="16" w:author="Tiffany Yang" w:date="2017-12-07T18:48:00Z">
        <w:r w:rsidR="00351B6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d</w:t>
        </w:r>
      </w:ins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better test results. T</w:t>
      </w:r>
      <w:r w:rsidR="001D0C4B" w:rsidRP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he training efficiency of the ODWU-Tree is 2.55 times </w:t>
      </w:r>
      <w:r w:rsidR="001D0C4B" w:rsidRP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lastRenderedPageBreak/>
        <w:t>faster than that of U-Tree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.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I found that a detailed and rigorous analytical attitude and the 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courage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to take innovative methods did matter much and 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would 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br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ing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enormous success to our future work.</w:t>
      </w:r>
      <w:r w:rsidR="007368D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We wrote a thesis paper based on this project and the paper had been published successfully. 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With the previous algorithm 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improvement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experience, 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was much quicker </w:t>
      </w:r>
      <w:ins w:id="17" w:author="Tiffany Yang" w:date="2017-12-07T18:49:00Z">
        <w:r w:rsidR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 xml:space="preserve">at </w:t>
        </w:r>
        <w:r w:rsidR="00351B61" w:rsidRPr="000D0D2A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>Professor Mingxue Pan</w:t>
        </w:r>
        <w:r w:rsidR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>’s grou</w:t>
        </w:r>
      </w:ins>
      <w:ins w:id="18" w:author="Tiffany Yang" w:date="2017-12-07T18:50:00Z">
        <w:r w:rsidR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>p</w:t>
        </w:r>
      </w:ins>
      <w:ins w:id="19" w:author="Tiffany Yang" w:date="2017-12-07T18:49:00Z">
        <w:r w:rsidR="00351B61" w:rsidRPr="000D0D2A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 xml:space="preserve"> for software testing and for a novel method for GUI testing</w:t>
        </w:r>
      </w:ins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 But the challenge lay in the</w:t>
      </w:r>
      <w:r w:rsidR="00BB63B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new method’s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requirement of a mixed knowledge of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machine learning, image recognition and other related 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areas</w:t>
      </w:r>
      <w:r w:rsidR="00B2501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</w:t>
      </w:r>
      <w:r w:rsidR="0009491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B2501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spent abundant time </w:t>
      </w:r>
      <w:r w:rsidR="000F500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figuring out these areas and then 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constant</w:t>
      </w:r>
      <w:r w:rsidR="000F500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ly carried out the programming experiment.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inally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succeeded in proposing an efficient 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method for GUI test. Currently I </w:t>
      </w:r>
      <w:r w:rsidR="002B0BE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have</w:t>
      </w:r>
      <w:r w:rsidR="002B0BE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ins w:id="20" w:author="Tiffany Yang" w:date="2017-12-07T18:51:00Z">
        <w:r w:rsidR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>wrote</w:t>
        </w:r>
        <w:r w:rsidR="00351B61" w:rsidRPr="000D0D2A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 xml:space="preserve"> </w:t>
        </w:r>
      </w:ins>
      <w:r w:rsidR="002B0BE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thesis paper for this project</w:t>
      </w:r>
      <w:r w:rsidR="002B0BE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submitted to a famous anonymous conference.</w:t>
      </w:r>
    </w:p>
    <w:p w14:paraId="76800ADD" w14:textId="77777777" w:rsidR="00210027" w:rsidRPr="00351B61" w:rsidRDefault="00210027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292DB088" w14:textId="21280113" w:rsidR="00210027" w:rsidRPr="000D0D2A" w:rsidRDefault="00170E7B" w:rsidP="00196768">
      <w:pPr>
        <w:widowControl/>
        <w:jc w:val="lef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Rich</w:t>
      </w:r>
      <w:r w:rsidR="009E15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project experience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won me the opportunity to do summer research</w:t>
      </w:r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in Professor Kang's SyGuS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98157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(</w:t>
      </w:r>
      <w:r w:rsidR="00981573" w:rsidRPr="000D0D2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Syntax-Guided Synthesis)</w:t>
      </w:r>
      <w:r w:rsidR="00E6300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project team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in Purdue University, West Lafayette.</w:t>
      </w:r>
      <w:r w:rsidR="000D115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This 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team mainly research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es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Program Synthesis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(</w:t>
      </w:r>
      <w:r w:rsidR="00196768" w:rsidRPr="000D0D2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In </w:t>
      </w:r>
      <w:hyperlink r:id="rId7" w:tooltip="Computer science" w:history="1">
        <w:r w:rsidR="00196768" w:rsidRPr="000D0D2A">
          <w:rPr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computer science</w:t>
        </w:r>
      </w:hyperlink>
      <w:r w:rsidR="00196768" w:rsidRPr="000D0D2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, </w:t>
      </w:r>
      <w:r w:rsidR="00196768" w:rsidRPr="000D0D2A">
        <w:rPr>
          <w:rFonts w:ascii="Times New Roman" w:eastAsia="Times New Roman" w:hAnsi="Times New Roman" w:cs="Times New Roman"/>
          <w:bCs/>
          <w:color w:val="000000" w:themeColor="text1"/>
          <w:kern w:val="0"/>
          <w:sz w:val="24"/>
          <w:szCs w:val="24"/>
          <w:shd w:val="clear" w:color="auto" w:fill="FFFFFF"/>
        </w:rPr>
        <w:t>program synthesis</w:t>
      </w:r>
      <w:r w:rsidR="00196768" w:rsidRPr="000D0D2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 is the task to automatically construct a </w:t>
      </w:r>
      <w:hyperlink r:id="rId8" w:tooltip="Computer program" w:history="1">
        <w:r w:rsidR="00196768" w:rsidRPr="000D0D2A">
          <w:rPr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program</w:t>
        </w:r>
      </w:hyperlink>
      <w:r w:rsidR="00196768" w:rsidRPr="000D0D2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 that satisfies a given high-level specification</w:t>
      </w:r>
      <w:r w:rsidR="00196768" w:rsidRPr="000D0D2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</w:rPr>
        <w:t>)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this </w:t>
      </w:r>
      <w:r w:rsidR="000D115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project </w:t>
      </w:r>
      <w:r w:rsidR="004B7A0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focus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es</w:t>
      </w:r>
      <w:r w:rsidR="004B7A0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on exploring</w:t>
      </w:r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new methods to SyGu</w:t>
      </w:r>
      <w:r w:rsidR="00B428A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 problems. </w:t>
      </w:r>
      <w:r w:rsidR="00FB4FA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During that time, I was primarily responsible for software development and participated in the discussion and improvement of the new method, 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using</w:t>
      </w:r>
      <w:r w:rsidR="00FB4FA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java language and Z3 SMT solver </w:t>
      </w:r>
      <w:r w:rsidR="009E15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(z3 is an excellent SMT solver developed by Microsoft), which can check the satisfaction of logical expressions. </w:t>
      </w:r>
      <w:r w:rsidR="007C0BD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We unavoidably encountered many problems during the development process, like </w:t>
      </w:r>
      <w:r w:rsidR="00B93C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incompatible</w:t>
      </w:r>
      <w:r w:rsidR="00D97C57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B93C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use of Z3 in the process and low efficiency in the implementation of the new method.</w:t>
      </w:r>
      <w:r w:rsidR="00EE264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To solve the incompatibility</w:t>
      </w:r>
      <w:r w:rsidR="00EE264B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EE264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problem, I rewr</w:t>
      </w:r>
      <w:ins w:id="21" w:author="Tiffany Yang" w:date="2017-12-07T18:39:00Z">
        <w:r w:rsidR="008E7AF3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>ote</w:t>
        </w:r>
      </w:ins>
      <w:r w:rsidR="00EE264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most of Z3’s functions and its core algorithms. Besides,</w:t>
      </w:r>
      <w:r w:rsidR="00B93C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 </w:t>
      </w:r>
      <w:r w:rsidR="00821AD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proposed the idea to add multithreading thought to the method and optimized the algorithm included. </w:t>
      </w:r>
      <w:r w:rsidR="008111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After </w:t>
      </w:r>
      <w:r w:rsidR="00627E6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applying the idea</w:t>
      </w:r>
      <w:r w:rsidR="008111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 the</w:t>
      </w:r>
      <w:r w:rsidR="0043045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accuracy </w:t>
      </w:r>
      <w:r w:rsidR="00A54CD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of the method was improved by 20</w:t>
      </w:r>
      <w:r w:rsidR="008111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%. On the other hand, the performa</w:t>
      </w:r>
      <w:r w:rsidR="00627E6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nce saw a major improvement, as</w:t>
      </w:r>
      <w:r w:rsidR="003E517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 whole processing time </w:t>
      </w:r>
      <w:r w:rsidR="00627E6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was reduced </w:t>
      </w:r>
      <w:r w:rsidR="003E517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by 7</w:t>
      </w:r>
      <w:r w:rsidR="00B73DC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0%</w:t>
      </w:r>
      <w:r w:rsidR="00821AD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</w:p>
    <w:p w14:paraId="7059BC7E" w14:textId="77777777" w:rsidR="00132C37" w:rsidRDefault="00132C37" w:rsidP="00132C37">
      <w:pPr>
        <w:pStyle w:val="HTMLPreformatted"/>
        <w:shd w:val="clear" w:color="auto" w:fill="FFFFFF"/>
        <w:rPr>
          <w:rFonts w:ascii="Times New Roman" w:eastAsia="宋体" w:hAnsi="Times New Roman" w:cs="Times New Roman"/>
          <w:color w:val="000000" w:themeColor="text1"/>
          <w:kern w:val="2"/>
          <w:sz w:val="24"/>
          <w:szCs w:val="24"/>
        </w:rPr>
      </w:pPr>
    </w:p>
    <w:p w14:paraId="0388BEA3" w14:textId="3BEE4CCD" w:rsidR="00D8550D" w:rsidRPr="000D0D2A" w:rsidRDefault="00332BA9" w:rsidP="000661E7">
      <w:pPr>
        <w:pStyle w:val="HTMLPreformatted"/>
        <w:shd w:val="clear" w:color="auto" w:fill="FFFFFF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del w:id="22" w:author="Tiffany Yang" w:date="2017-12-07T18:52:00Z">
        <w:r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Successful attempts in scientific research generated in me a question, what will the situation be when applying these methods </w:delText>
        </w:r>
        <w:r w:rsidR="00170B8C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>to</w:delText>
        </w:r>
        <w:r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 real world work?</w:delText>
        </w:r>
      </w:del>
      <w:ins w:id="23" w:author="Tiffany Yang" w:date="2017-12-07T18:52:00Z">
        <w:r w:rsidR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 xml:space="preserve">Step by step, I secured </w:t>
        </w:r>
      </w:ins>
      <w:del w:id="24" w:author="Tiffany Yang" w:date="2017-12-07T18:52:00Z">
        <w:r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 With this question in mind, I started to look for job opportunities and </w:delText>
        </w:r>
        <w:r w:rsidR="000F1763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secured </w:delText>
        </w:r>
      </w:del>
      <w:r w:rsidR="000F17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 job as </w:t>
      </w:r>
      <w:r w:rsidR="007061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 </w:t>
      </w:r>
      <w:r w:rsidR="000F17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software engineer in SAP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labs China</w:t>
      </w:r>
      <w:r w:rsidR="002741B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r w:rsidR="000661E7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By quick learning and frequent consulting, </w:t>
      </w:r>
      <w:r w:rsidR="000661E7" w:rsidRPr="003D7431">
        <w:rPr>
          <w:rFonts w:ascii="Times New Roman" w:eastAsia="宋体" w:hAnsi="Times New Roman" w:cs="Times New Roman"/>
          <w:color w:val="000000" w:themeColor="text1"/>
          <w:kern w:val="2"/>
          <w:sz w:val="24"/>
          <w:szCs w:val="24"/>
        </w:rPr>
        <w:t xml:space="preserve">I managed to adjust myself to the agile schedule in the industrial production cycle, attending the daily Scrum meeting and sharing developing progress in Kanban style. </w:t>
      </w:r>
      <w:ins w:id="25" w:author="Tiffany Yang" w:date="2017-12-07T18:53:00Z">
        <w:r w:rsidR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>I got to know</w:t>
        </w:r>
      </w:ins>
      <w:r w:rsidR="000661E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how developers and testers </w:t>
      </w:r>
      <w:r w:rsidR="000661E7" w:rsidRPr="00132C3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together ensure the quality of a product</w:t>
      </w:r>
      <w:r w:rsidR="000661E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</w:t>
      </w:r>
      <w:ins w:id="26" w:author="Tiffany Yang" w:date="2017-12-07T18:53:00Z">
        <w:r w:rsidR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 xml:space="preserve">understand </w:t>
        </w:r>
      </w:ins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the actual process of software development</w:t>
      </w:r>
      <w:r w:rsidR="000661E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Besides, I </w:t>
      </w:r>
      <w:r w:rsidR="006359D7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came to be aware of the possible questions in </w:t>
      </w:r>
      <w:r w:rsidR="00D7678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enterprise software development with shorter development cycles and various tasks.</w:t>
      </w:r>
      <w:r w:rsidR="00847213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</w:t>
      </w:r>
    </w:p>
    <w:p w14:paraId="0E01A669" w14:textId="77777777" w:rsidR="00132C37" w:rsidRDefault="00132C37" w:rsidP="00CC4CC9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7834F864" w14:textId="5FCF6BF9" w:rsidR="00CF2482" w:rsidRPr="000D0D2A" w:rsidRDefault="00B46366" w:rsidP="00CC4CC9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Experience accumulated through both work and academic study enabled me to make rational analysis of r</w:t>
      </w:r>
      <w:r w:rsidR="00872D7B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estricted horizon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</w:t>
      </w:r>
      <w:r w:rsidR="00C53DB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strengthened my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resolution to study in America, which houses </w:t>
      </w:r>
      <w:r w:rsidR="00D41AB9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countless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great minds</w:t>
      </w:r>
      <w:r w:rsidR="00C53DB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rich resources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commentRangeStart w:id="27"/>
      <w:r w:rsidR="00104D7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am </w:t>
      </w:r>
      <w:r w:rsidR="0017462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particularly</w:t>
      </w:r>
      <w:r w:rsidR="00104D7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interested in your Software Engineering and Analysis Laboratory, whose research perfectly matches with my current research</w:t>
      </w:r>
      <w:r w:rsidR="00B6128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r w:rsidR="00F07D8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Moreover, </w:t>
      </w:r>
      <w:r w:rsidR="002D646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</w:t>
      </w:r>
      <w:r w:rsidR="00B6128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he course</w:t>
      </w:r>
      <w:r w:rsidR="0071595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r w:rsidR="0056063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B6128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such as Web Application </w:t>
      </w:r>
      <w:r w:rsidR="002D646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give</w:t>
      </w:r>
      <w:r w:rsidR="0056063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r w:rsidR="00B6128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 detailed explanation of </w:t>
      </w:r>
      <w:r w:rsidR="00C53DB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 w:rsidR="00B6128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front and back ends</w:t>
      </w:r>
      <w:r w:rsidR="002D646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of web, and </w:t>
      </w:r>
      <w:r w:rsidR="0056063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focuses on</w:t>
      </w:r>
      <w:r w:rsidR="002D646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close contact with reality</w:t>
      </w:r>
      <w:r w:rsidR="00134EC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through</w:t>
      </w:r>
      <w:r w:rsidR="002D646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its meaningful curriculum design</w:t>
      </w:r>
      <w:r w:rsidR="00C53DB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</w:t>
      </w:r>
      <w:commentRangeEnd w:id="27"/>
      <w:r w:rsidR="00873354">
        <w:rPr>
          <w:rStyle w:val="CommentReference"/>
        </w:rPr>
        <w:commentReference w:id="27"/>
      </w:r>
      <w:r w:rsidR="00C53DB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All these make this program a desirable </w:t>
      </w:r>
      <w:r w:rsidR="007F4E7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one</w:t>
      </w:r>
      <w:r w:rsidR="00C53DB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for me to </w:t>
      </w:r>
      <w:r w:rsidR="007F4E7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come closer to</w:t>
      </w:r>
      <w:r w:rsidR="00C53DB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my career goal.</w:t>
      </w:r>
    </w:p>
    <w:sectPr w:rsidR="00CF2482" w:rsidRPr="000D0D2A" w:rsidSect="00B7713D">
      <w:pgSz w:w="11906" w:h="16838"/>
      <w:pgMar w:top="1134" w:right="1644" w:bottom="1134" w:left="1644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7" w:author="Microsoft Office 用户" w:date="2017-12-10T11:25:00Z" w:initials="Office">
    <w:p w14:paraId="0D24F466" w14:textId="77777777" w:rsidR="00873354" w:rsidRDefault="00873354" w:rsidP="00873354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Fonts w:hint="eastAsia"/>
        </w:rPr>
        <w:t>问题</w:t>
      </w:r>
      <w:r>
        <w:t>：</w:t>
      </w:r>
      <w:r>
        <w:rPr>
          <w:rFonts w:ascii="Helvetica" w:hAnsi="Helvetica" w:cs="Helvetica"/>
          <w:kern w:val="1"/>
          <w:szCs w:val="21"/>
        </w:rPr>
        <w:t xml:space="preserve"> </w:t>
      </w:r>
      <w:r>
        <w:rPr>
          <w:rFonts w:ascii="Helvetica" w:hAnsi="Helvetica" w:cs="Helvetica"/>
          <w:kern w:val="0"/>
          <w:szCs w:val="21"/>
        </w:rPr>
        <w:t>More speciﬁcally, I am embracing an increasing in</w:t>
      </w:r>
      <w:r>
        <w:rPr>
          <w:rFonts w:ascii="Helvetica" w:hAnsi="Helvetica" w:cs="Helvetica"/>
          <w:spacing w:val="1"/>
          <w:kern w:val="1"/>
          <w:szCs w:val="21"/>
        </w:rPr>
        <w:t>t</w:t>
      </w:r>
      <w:r>
        <w:rPr>
          <w:rFonts w:ascii="Helvetica" w:hAnsi="Helvetica" w:cs="Helvetica"/>
          <w:kern w:val="1"/>
          <w:szCs w:val="21"/>
        </w:rPr>
        <w:t>erest in so</w:t>
      </w:r>
      <w:r>
        <w:rPr>
          <w:rFonts w:ascii="Helvetica" w:hAnsi="Helvetica" w:cs="Helvetica"/>
          <w:spacing w:val="4"/>
          <w:kern w:val="1"/>
          <w:szCs w:val="21"/>
        </w:rPr>
        <w:t>f</w:t>
      </w:r>
      <w:r>
        <w:rPr>
          <w:rFonts w:ascii="Helvetica" w:hAnsi="Helvetica" w:cs="Helvetica"/>
          <w:kern w:val="1"/>
          <w:szCs w:val="21"/>
        </w:rPr>
        <w:t>tware engineering during my in</w:t>
      </w:r>
      <w:r>
        <w:rPr>
          <w:rFonts w:ascii="Helvetica" w:hAnsi="Helvetica" w:cs="Helvetica"/>
          <w:spacing w:val="1"/>
          <w:kern w:val="1"/>
          <w:szCs w:val="21"/>
        </w:rPr>
        <w:t>t</w:t>
      </w:r>
      <w:r>
        <w:rPr>
          <w:rFonts w:ascii="Helvetica" w:hAnsi="Helvetica" w:cs="Helvetica"/>
          <w:kern w:val="1"/>
          <w:szCs w:val="21"/>
        </w:rPr>
        <w:t>e</w:t>
      </w:r>
      <w:r>
        <w:rPr>
          <w:rFonts w:ascii="Helvetica" w:hAnsi="Helvetica" w:cs="Helvetica"/>
          <w:spacing w:val="4"/>
          <w:kern w:val="1"/>
          <w:szCs w:val="21"/>
        </w:rPr>
        <w:t>r</w:t>
      </w:r>
      <w:r>
        <w:rPr>
          <w:rFonts w:ascii="Helvetica" w:hAnsi="Helvetica" w:cs="Helvetica"/>
          <w:kern w:val="1"/>
          <w:szCs w:val="21"/>
        </w:rPr>
        <w:t>nship</w:t>
      </w:r>
      <w:r>
        <w:rPr>
          <w:rFonts w:ascii="Helvetica" w:hAnsi="Helvetica" w:cs="Helvetica"/>
          <w:spacing w:val="5"/>
          <w:kern w:val="1"/>
          <w:szCs w:val="21"/>
        </w:rPr>
        <w:t xml:space="preserve"> </w:t>
      </w:r>
      <w:r>
        <w:rPr>
          <w:rFonts w:ascii="Helvetica" w:hAnsi="Helvetica" w:cs="Helvetica"/>
          <w:kern w:val="1"/>
          <w:szCs w:val="21"/>
        </w:rPr>
        <w:t>at</w:t>
      </w:r>
      <w:r>
        <w:rPr>
          <w:rFonts w:ascii="Helvetica" w:hAnsi="Helvetica" w:cs="Helvetica"/>
          <w:spacing w:val="5"/>
          <w:kern w:val="1"/>
          <w:szCs w:val="21"/>
        </w:rPr>
        <w:t xml:space="preserve"> </w:t>
      </w:r>
      <w:r>
        <w:rPr>
          <w:rFonts w:ascii="Helvetica" w:hAnsi="Helvetica" w:cs="Helvetica" w:hint="eastAsia"/>
          <w:kern w:val="1"/>
          <w:szCs w:val="21"/>
        </w:rPr>
        <w:t>SAP</w:t>
      </w:r>
      <w:r>
        <w:rPr>
          <w:rFonts w:ascii="Helvetica" w:hAnsi="Helvetica" w:cs="Helvetica"/>
          <w:kern w:val="1"/>
          <w:szCs w:val="21"/>
        </w:rPr>
        <w:t xml:space="preserve">. </w:t>
      </w:r>
      <w:r>
        <w:rPr>
          <w:rFonts w:ascii="Helvetica" w:hAnsi="Helvetica" w:cs="Helvetica"/>
          <w:kern w:val="1"/>
          <w:szCs w:val="21"/>
        </w:rPr>
        <w:t>当</w:t>
      </w:r>
      <w:r>
        <w:rPr>
          <w:rFonts w:ascii="Helvetica" w:hAnsi="Helvetica" w:cs="Helvetica" w:hint="eastAsia"/>
          <w:kern w:val="1"/>
          <w:szCs w:val="21"/>
        </w:rPr>
        <w:t>构建</w:t>
      </w:r>
      <w:r>
        <w:rPr>
          <w:rFonts w:ascii="Helvetica" w:hAnsi="Helvetica" w:cs="Helvetica"/>
          <w:kern w:val="1"/>
          <w:szCs w:val="21"/>
        </w:rPr>
        <w:t>大型系统时，</w:t>
      </w:r>
      <w:r>
        <w:rPr>
          <w:rFonts w:ascii="Helvetica" w:hAnsi="Helvetica" w:cs="Helvetica" w:hint="eastAsia"/>
          <w:kern w:val="1"/>
          <w:szCs w:val="21"/>
        </w:rPr>
        <w:t>系统</w:t>
      </w:r>
      <w:r>
        <w:rPr>
          <w:rFonts w:ascii="Helvetica" w:hAnsi="Helvetica" w:cs="Helvetica"/>
          <w:kern w:val="1"/>
          <w:szCs w:val="21"/>
        </w:rPr>
        <w:t>的复杂度有时候会特别高，</w:t>
      </w:r>
      <w:r>
        <w:rPr>
          <w:rFonts w:ascii="Helvetica" w:hAnsi="Helvetica" w:cs="Helvetica" w:hint="eastAsia"/>
          <w:kern w:val="1"/>
          <w:szCs w:val="21"/>
        </w:rPr>
        <w:t>导致</w:t>
      </w:r>
      <w:r>
        <w:rPr>
          <w:rFonts w:ascii="Helvetica" w:hAnsi="Helvetica" w:cs="Helvetica"/>
          <w:kern w:val="1"/>
          <w:szCs w:val="21"/>
        </w:rPr>
        <w:t>开发</w:t>
      </w:r>
      <w:r>
        <w:rPr>
          <w:rFonts w:ascii="Helvetica" w:hAnsi="Helvetica" w:cs="Helvetica" w:hint="eastAsia"/>
          <w:kern w:val="1"/>
          <w:szCs w:val="21"/>
        </w:rPr>
        <w:t>代价</w:t>
      </w:r>
      <w:r>
        <w:rPr>
          <w:rFonts w:ascii="Helvetica" w:hAnsi="Helvetica" w:cs="Helvetica"/>
          <w:kern w:val="1"/>
          <w:szCs w:val="21"/>
        </w:rPr>
        <w:t>非常高，并且难以保证系统的</w:t>
      </w:r>
      <w:r>
        <w:rPr>
          <w:rFonts w:ascii="Helvetica" w:hAnsi="Helvetica" w:cs="Helvetica" w:hint="eastAsia"/>
          <w:kern w:val="1"/>
          <w:szCs w:val="21"/>
        </w:rPr>
        <w:t>全部正确性</w:t>
      </w:r>
      <w:r>
        <w:rPr>
          <w:rFonts w:ascii="Helvetica" w:hAnsi="Helvetica" w:cs="Helvetica"/>
          <w:kern w:val="1"/>
          <w:szCs w:val="21"/>
        </w:rPr>
        <w:t>及易用性</w:t>
      </w:r>
    </w:p>
    <w:p w14:paraId="5DC096F0" w14:textId="77777777" w:rsidR="00873354" w:rsidRDefault="00873354" w:rsidP="00873354">
      <w:pPr>
        <w:pStyle w:val="CommentText"/>
      </w:pPr>
    </w:p>
    <w:p w14:paraId="406B63A2" w14:textId="77777777" w:rsidR="00873354" w:rsidRDefault="00873354" w:rsidP="00873354">
      <w:pPr>
        <w:pStyle w:val="CommentText"/>
      </w:pPr>
      <w:r>
        <w:t>想学到的：我想了解如何</w:t>
      </w:r>
      <w:r w:rsidRPr="00353D0B">
        <w:t>应付大型系统的复杂性及其生产过程的复杂性</w:t>
      </w:r>
      <w:r>
        <w:t>，</w:t>
      </w:r>
      <w:r>
        <w:rPr>
          <w:rFonts w:ascii="Helvetica" w:hAnsi="Helvetica" w:cs="Helvetica"/>
          <w:kern w:val="0"/>
          <w:szCs w:val="21"/>
        </w:rPr>
        <w:t>I</w:t>
      </w:r>
      <w:r>
        <w:rPr>
          <w:rFonts w:ascii="Helvetica" w:hAnsi="Helvetica" w:cs="Helvetica"/>
          <w:spacing w:val="22"/>
          <w:kern w:val="1"/>
          <w:szCs w:val="21"/>
        </w:rPr>
        <w:t xml:space="preserve"> </w:t>
      </w:r>
      <w:r>
        <w:rPr>
          <w:rFonts w:ascii="Helvetica" w:hAnsi="Helvetica" w:cs="Helvetica"/>
          <w:kern w:val="1"/>
          <w:szCs w:val="21"/>
        </w:rPr>
        <w:t>was</w:t>
      </w:r>
      <w:r>
        <w:rPr>
          <w:rFonts w:ascii="Helvetica" w:hAnsi="Helvetica" w:cs="Helvetica"/>
          <w:spacing w:val="21"/>
          <w:kern w:val="1"/>
          <w:szCs w:val="21"/>
        </w:rPr>
        <w:t xml:space="preserve"> </w:t>
      </w:r>
      <w:r>
        <w:rPr>
          <w:rFonts w:ascii="Helvetica" w:hAnsi="Helvetica" w:cs="Helvetica"/>
          <w:kern w:val="1"/>
          <w:szCs w:val="21"/>
        </w:rPr>
        <w:t>also in</w:t>
      </w:r>
      <w:r>
        <w:rPr>
          <w:rFonts w:ascii="Helvetica" w:hAnsi="Helvetica" w:cs="Helvetica"/>
          <w:spacing w:val="1"/>
          <w:kern w:val="1"/>
          <w:szCs w:val="21"/>
        </w:rPr>
        <w:t>t</w:t>
      </w:r>
      <w:r>
        <w:rPr>
          <w:rFonts w:ascii="Helvetica" w:hAnsi="Helvetica" w:cs="Helvetica"/>
          <w:kern w:val="1"/>
          <w:szCs w:val="21"/>
        </w:rPr>
        <w:t>eres</w:t>
      </w:r>
      <w:r>
        <w:rPr>
          <w:rFonts w:ascii="Helvetica" w:hAnsi="Helvetica" w:cs="Helvetica"/>
          <w:spacing w:val="1"/>
          <w:kern w:val="1"/>
          <w:szCs w:val="21"/>
        </w:rPr>
        <w:t>t</w:t>
      </w:r>
      <w:r>
        <w:rPr>
          <w:rFonts w:ascii="Helvetica" w:hAnsi="Helvetica" w:cs="Helvetica"/>
          <w:kern w:val="1"/>
          <w:szCs w:val="21"/>
        </w:rPr>
        <w:t>ed</w:t>
      </w:r>
      <w:r>
        <w:rPr>
          <w:rFonts w:ascii="Helvetica" w:hAnsi="Helvetica" w:cs="Helvetica"/>
          <w:spacing w:val="21"/>
          <w:kern w:val="1"/>
          <w:szCs w:val="21"/>
        </w:rPr>
        <w:t xml:space="preserve"> </w:t>
      </w:r>
      <w:r>
        <w:rPr>
          <w:rFonts w:ascii="Helvetica" w:hAnsi="Helvetica" w:cs="Helvetica"/>
          <w:kern w:val="1"/>
          <w:szCs w:val="21"/>
        </w:rPr>
        <w:t>in</w:t>
      </w:r>
      <w:r>
        <w:rPr>
          <w:rFonts w:ascii="Helvetica" w:hAnsi="Helvetica" w:cs="Helvetica"/>
          <w:spacing w:val="21"/>
          <w:kern w:val="1"/>
          <w:szCs w:val="21"/>
        </w:rPr>
        <w:t xml:space="preserve"> </w:t>
      </w:r>
      <w:r>
        <w:rPr>
          <w:rFonts w:ascii="Helvetica" w:hAnsi="Helvetica" w:cs="Helvetica"/>
          <w:kern w:val="1"/>
          <w:szCs w:val="21"/>
        </w:rPr>
        <w:t>other</w:t>
      </w:r>
      <w:r>
        <w:rPr>
          <w:rFonts w:ascii="Helvetica" w:hAnsi="Helvetica" w:cs="Helvetica"/>
          <w:spacing w:val="21"/>
          <w:kern w:val="1"/>
          <w:szCs w:val="21"/>
        </w:rPr>
        <w:t xml:space="preserve"> </w:t>
      </w:r>
      <w:r>
        <w:rPr>
          <w:rFonts w:ascii="Helvetica" w:hAnsi="Helvetica" w:cs="Helvetica"/>
          <w:kern w:val="1"/>
          <w:szCs w:val="21"/>
        </w:rPr>
        <w:t>fac</w:t>
      </w:r>
      <w:r>
        <w:rPr>
          <w:rFonts w:ascii="Helvetica" w:hAnsi="Helvetica" w:cs="Helvetica"/>
          <w:spacing w:val="1"/>
          <w:kern w:val="1"/>
          <w:szCs w:val="21"/>
        </w:rPr>
        <w:t>t</w:t>
      </w:r>
      <w:r>
        <w:rPr>
          <w:rFonts w:ascii="Helvetica" w:hAnsi="Helvetica" w:cs="Helvetica"/>
          <w:kern w:val="1"/>
          <w:szCs w:val="21"/>
        </w:rPr>
        <w:t>ors</w:t>
      </w:r>
      <w:r>
        <w:rPr>
          <w:rFonts w:ascii="Helvetica" w:hAnsi="Helvetica" w:cs="Helvetica"/>
          <w:spacing w:val="21"/>
          <w:kern w:val="1"/>
          <w:szCs w:val="21"/>
        </w:rPr>
        <w:t xml:space="preserve"> </w:t>
      </w:r>
      <w:r>
        <w:rPr>
          <w:rFonts w:ascii="Helvetica" w:hAnsi="Helvetica" w:cs="Helvetica"/>
          <w:kern w:val="1"/>
          <w:szCs w:val="21"/>
        </w:rPr>
        <w:t>that</w:t>
      </w:r>
      <w:r>
        <w:rPr>
          <w:rFonts w:ascii="Helvetica" w:hAnsi="Helvetica" w:cs="Helvetica"/>
          <w:spacing w:val="21"/>
          <w:kern w:val="1"/>
          <w:szCs w:val="21"/>
        </w:rPr>
        <w:t xml:space="preserve"> </w:t>
      </w:r>
      <w:r>
        <w:rPr>
          <w:rFonts w:ascii="Helvetica" w:hAnsi="Helvetica" w:cs="Helvetica"/>
          <w:kern w:val="1"/>
          <w:szCs w:val="21"/>
        </w:rPr>
        <w:t>counts</w:t>
      </w:r>
      <w:r>
        <w:rPr>
          <w:rFonts w:ascii="Helvetica" w:hAnsi="Helvetica" w:cs="Helvetica"/>
          <w:spacing w:val="21"/>
          <w:kern w:val="1"/>
          <w:szCs w:val="21"/>
        </w:rPr>
        <w:t xml:space="preserve"> </w:t>
      </w:r>
      <w:r>
        <w:rPr>
          <w:rFonts w:ascii="Helvetica" w:hAnsi="Helvetica" w:cs="Helvetica"/>
          <w:kern w:val="1"/>
          <w:szCs w:val="21"/>
        </w:rPr>
        <w:t>in</w:t>
      </w:r>
      <w:r>
        <w:rPr>
          <w:rFonts w:ascii="Helvetica" w:hAnsi="Helvetica" w:cs="Helvetica"/>
          <w:spacing w:val="21"/>
          <w:kern w:val="1"/>
          <w:szCs w:val="21"/>
        </w:rPr>
        <w:t xml:space="preserve"> </w:t>
      </w:r>
      <w:r>
        <w:rPr>
          <w:rFonts w:ascii="Helvetica" w:hAnsi="Helvetica" w:cs="Helvetica"/>
          <w:kern w:val="1"/>
          <w:szCs w:val="21"/>
        </w:rPr>
        <w:t>developing</w:t>
      </w:r>
      <w:r>
        <w:rPr>
          <w:rFonts w:ascii="Helvetica" w:hAnsi="Helvetica" w:cs="Helvetica"/>
          <w:spacing w:val="21"/>
          <w:kern w:val="1"/>
          <w:szCs w:val="21"/>
        </w:rPr>
        <w:t xml:space="preserve"> </w:t>
      </w:r>
      <w:r>
        <w:rPr>
          <w:rFonts w:ascii="Helvetica" w:hAnsi="Helvetica" w:cs="Helvetica"/>
          <w:kern w:val="1"/>
          <w:szCs w:val="21"/>
        </w:rPr>
        <w:t>large-scale</w:t>
      </w:r>
      <w:r>
        <w:rPr>
          <w:rFonts w:ascii="Helvetica" w:hAnsi="Helvetica" w:cs="Helvetica"/>
          <w:spacing w:val="21"/>
          <w:kern w:val="1"/>
          <w:szCs w:val="21"/>
        </w:rPr>
        <w:t xml:space="preserve"> </w:t>
      </w:r>
      <w:r>
        <w:rPr>
          <w:rFonts w:ascii="Helvetica" w:hAnsi="Helvetica" w:cs="Helvetica"/>
          <w:kern w:val="1"/>
          <w:szCs w:val="21"/>
        </w:rPr>
        <w:t>so</w:t>
      </w:r>
      <w:r>
        <w:rPr>
          <w:rFonts w:ascii="Helvetica" w:hAnsi="Helvetica" w:cs="Helvetica"/>
          <w:spacing w:val="4"/>
          <w:kern w:val="1"/>
          <w:szCs w:val="21"/>
        </w:rPr>
        <w:t>f</w:t>
      </w:r>
      <w:r>
        <w:rPr>
          <w:rFonts w:ascii="Helvetica" w:hAnsi="Helvetica" w:cs="Helvetica"/>
          <w:kern w:val="1"/>
          <w:szCs w:val="21"/>
        </w:rPr>
        <w:t>tware.</w:t>
      </w:r>
    </w:p>
    <w:p w14:paraId="72DA0DA6" w14:textId="77777777" w:rsidR="00873354" w:rsidRDefault="00873354" w:rsidP="00873354">
      <w:pPr>
        <w:pStyle w:val="CommentText"/>
      </w:pPr>
    </w:p>
    <w:p w14:paraId="4282AB2D" w14:textId="4ECC7AFF" w:rsidR="008F1B11" w:rsidRPr="00230294" w:rsidRDefault="00873354" w:rsidP="00230294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hint="eastAsia"/>
        </w:rPr>
        <w:t>学校提供的</w:t>
      </w:r>
      <w:r>
        <w:t>：</w:t>
      </w:r>
      <w:r w:rsidR="001B767C">
        <w:rPr>
          <w:rFonts w:ascii="Helvetica" w:hAnsi="Helvetica" w:cs="Helvetica"/>
          <w:kern w:val="0"/>
          <w:szCs w:val="21"/>
        </w:rPr>
        <w:t>will</w:t>
      </w:r>
      <w:r w:rsidR="001B767C">
        <w:rPr>
          <w:rFonts w:ascii="Helvetica" w:hAnsi="Helvetica" w:cs="Helvetica"/>
          <w:spacing w:val="21"/>
          <w:kern w:val="1"/>
          <w:szCs w:val="21"/>
        </w:rPr>
        <w:t xml:space="preserve"> </w:t>
      </w:r>
      <w:r w:rsidR="001B767C">
        <w:rPr>
          <w:rFonts w:ascii="Helvetica" w:hAnsi="Helvetica" w:cs="Helvetica"/>
          <w:kern w:val="1"/>
          <w:szCs w:val="21"/>
        </w:rPr>
        <w:t>improve</w:t>
      </w:r>
      <w:r w:rsidR="001B767C">
        <w:rPr>
          <w:rFonts w:ascii="Helvetica" w:hAnsi="Helvetica" w:cs="Helvetica"/>
          <w:spacing w:val="21"/>
          <w:kern w:val="1"/>
          <w:szCs w:val="21"/>
        </w:rPr>
        <w:t xml:space="preserve"> </w:t>
      </w:r>
      <w:r w:rsidR="001B767C">
        <w:rPr>
          <w:rFonts w:ascii="Helvetica" w:hAnsi="Helvetica" w:cs="Helvetica"/>
          <w:kern w:val="1"/>
          <w:szCs w:val="21"/>
        </w:rPr>
        <w:t>my</w:t>
      </w:r>
      <w:r w:rsidR="001B767C">
        <w:rPr>
          <w:rFonts w:ascii="Helvetica" w:hAnsi="Helvetica" w:cs="Helvetica"/>
          <w:spacing w:val="22"/>
          <w:kern w:val="1"/>
          <w:szCs w:val="21"/>
        </w:rPr>
        <w:t xml:space="preserve"> </w:t>
      </w:r>
      <w:r w:rsidR="001B767C">
        <w:rPr>
          <w:rFonts w:ascii="Helvetica" w:hAnsi="Helvetica" w:cs="Helvetica"/>
          <w:kern w:val="1"/>
          <w:szCs w:val="21"/>
        </w:rPr>
        <w:t>strengths</w:t>
      </w:r>
      <w:r w:rsidR="001B767C">
        <w:rPr>
          <w:rFonts w:ascii="Helvetica" w:hAnsi="Helvetica" w:cs="Helvetica"/>
          <w:spacing w:val="21"/>
          <w:kern w:val="1"/>
          <w:szCs w:val="21"/>
        </w:rPr>
        <w:t xml:space="preserve"> </w:t>
      </w:r>
      <w:r w:rsidR="001B767C">
        <w:rPr>
          <w:rFonts w:ascii="Helvetica" w:hAnsi="Helvetica" w:cs="Helvetica"/>
          <w:kern w:val="1"/>
          <w:szCs w:val="21"/>
        </w:rPr>
        <w:t>and</w:t>
      </w:r>
      <w:r w:rsidR="001B767C">
        <w:rPr>
          <w:rFonts w:ascii="Helvetica" w:hAnsi="Helvetica" w:cs="Helvetica"/>
          <w:spacing w:val="21"/>
          <w:kern w:val="1"/>
          <w:szCs w:val="21"/>
        </w:rPr>
        <w:t xml:space="preserve"> </w:t>
      </w:r>
      <w:r w:rsidR="001B767C">
        <w:rPr>
          <w:rFonts w:ascii="Helvetica" w:hAnsi="Helvetica" w:cs="Helvetica"/>
          <w:kern w:val="1"/>
          <w:szCs w:val="21"/>
        </w:rPr>
        <w:t>make</w:t>
      </w:r>
      <w:r w:rsidR="001B767C">
        <w:rPr>
          <w:rFonts w:ascii="Helvetica" w:hAnsi="Helvetica" w:cs="Helvetica"/>
          <w:spacing w:val="22"/>
          <w:kern w:val="1"/>
          <w:szCs w:val="21"/>
        </w:rPr>
        <w:t xml:space="preserve"> </w:t>
      </w:r>
      <w:r w:rsidR="001B767C">
        <w:rPr>
          <w:rFonts w:ascii="Helvetica" w:hAnsi="Helvetica" w:cs="Helvetica"/>
          <w:kern w:val="1"/>
          <w:szCs w:val="21"/>
        </w:rPr>
        <w:t>me</w:t>
      </w:r>
      <w:r w:rsidR="001B767C">
        <w:rPr>
          <w:rFonts w:ascii="Helvetica" w:hAnsi="Helvetica" w:cs="Helvetica"/>
          <w:spacing w:val="21"/>
          <w:kern w:val="1"/>
          <w:szCs w:val="21"/>
        </w:rPr>
        <w:t xml:space="preserve"> </w:t>
      </w:r>
      <w:r w:rsidR="001B767C">
        <w:rPr>
          <w:rFonts w:ascii="Helvetica" w:hAnsi="Helvetica" w:cs="Helvetica"/>
          <w:kern w:val="1"/>
          <w:szCs w:val="21"/>
        </w:rPr>
        <w:t>bet</w:t>
      </w:r>
      <w:r w:rsidR="001B767C">
        <w:rPr>
          <w:rFonts w:ascii="Helvetica" w:hAnsi="Helvetica" w:cs="Helvetica"/>
          <w:spacing w:val="1"/>
          <w:kern w:val="1"/>
          <w:szCs w:val="21"/>
        </w:rPr>
        <w:t>t</w:t>
      </w:r>
      <w:r w:rsidR="001B767C">
        <w:rPr>
          <w:rFonts w:ascii="Helvetica" w:hAnsi="Helvetica" w:cs="Helvetica"/>
          <w:kern w:val="1"/>
          <w:szCs w:val="21"/>
        </w:rPr>
        <w:t>er prepared</w:t>
      </w:r>
      <w:r w:rsidR="001B767C">
        <w:rPr>
          <w:rFonts w:ascii="Helvetica" w:hAnsi="Helvetica" w:cs="Helvetica"/>
          <w:spacing w:val="39"/>
          <w:kern w:val="1"/>
          <w:szCs w:val="21"/>
        </w:rPr>
        <w:t xml:space="preserve"> </w:t>
      </w:r>
      <w:r w:rsidR="001B767C">
        <w:rPr>
          <w:rFonts w:ascii="Helvetica" w:hAnsi="Helvetica" w:cs="Helvetica"/>
          <w:kern w:val="1"/>
          <w:szCs w:val="21"/>
        </w:rPr>
        <w:t>for</w:t>
      </w:r>
      <w:r w:rsidR="001B767C">
        <w:rPr>
          <w:rFonts w:ascii="Helvetica" w:hAnsi="Helvetica" w:cs="Helvetica"/>
          <w:spacing w:val="39"/>
          <w:kern w:val="1"/>
          <w:szCs w:val="21"/>
        </w:rPr>
        <w:t xml:space="preserve"> </w:t>
      </w:r>
      <w:r w:rsidR="001B767C">
        <w:rPr>
          <w:rFonts w:ascii="Helvetica" w:hAnsi="Helvetica" w:cs="Helvetica"/>
          <w:kern w:val="1"/>
          <w:szCs w:val="21"/>
        </w:rPr>
        <w:t>the</w:t>
      </w:r>
      <w:r w:rsidR="001B767C">
        <w:rPr>
          <w:rFonts w:ascii="Helvetica" w:hAnsi="Helvetica" w:cs="Helvetica"/>
          <w:spacing w:val="39"/>
          <w:kern w:val="1"/>
          <w:szCs w:val="21"/>
        </w:rPr>
        <w:t xml:space="preserve"> </w:t>
      </w:r>
      <w:r w:rsidR="001B767C">
        <w:rPr>
          <w:rFonts w:ascii="Helvetica" w:hAnsi="Helvetica" w:cs="Helvetica"/>
          <w:kern w:val="1"/>
          <w:szCs w:val="21"/>
        </w:rPr>
        <w:t>so</w:t>
      </w:r>
      <w:r w:rsidR="001B767C">
        <w:rPr>
          <w:rFonts w:ascii="Helvetica" w:hAnsi="Helvetica" w:cs="Helvetica"/>
          <w:spacing w:val="4"/>
          <w:kern w:val="1"/>
          <w:szCs w:val="21"/>
        </w:rPr>
        <w:t>f</w:t>
      </w:r>
      <w:r w:rsidR="001B767C">
        <w:rPr>
          <w:rFonts w:ascii="Helvetica" w:hAnsi="Helvetica" w:cs="Helvetica"/>
          <w:kern w:val="1"/>
          <w:szCs w:val="21"/>
        </w:rPr>
        <w:t>tware</w:t>
      </w:r>
      <w:r w:rsidR="001B767C">
        <w:rPr>
          <w:rFonts w:ascii="Helvetica" w:hAnsi="Helvetica" w:cs="Helvetica"/>
          <w:spacing w:val="39"/>
          <w:kern w:val="1"/>
          <w:szCs w:val="21"/>
        </w:rPr>
        <w:t xml:space="preserve"> </w:t>
      </w:r>
      <w:r w:rsidR="001B767C">
        <w:rPr>
          <w:rFonts w:ascii="Helvetica" w:hAnsi="Helvetica" w:cs="Helvetica"/>
          <w:kern w:val="1"/>
          <w:szCs w:val="21"/>
        </w:rPr>
        <w:t>indust</w:t>
      </w:r>
      <w:r w:rsidR="001B767C">
        <w:rPr>
          <w:rFonts w:ascii="Helvetica" w:hAnsi="Helvetica" w:cs="Helvetica"/>
          <w:spacing w:val="6"/>
          <w:kern w:val="1"/>
          <w:szCs w:val="21"/>
        </w:rPr>
        <w:t>r</w:t>
      </w:r>
      <w:r w:rsidR="001B767C">
        <w:rPr>
          <w:rFonts w:ascii="Helvetica" w:hAnsi="Helvetica" w:cs="Helvetica"/>
          <w:kern w:val="1"/>
          <w:szCs w:val="21"/>
        </w:rPr>
        <w:t xml:space="preserve">y. </w:t>
      </w:r>
      <w:r w:rsidR="008A2458">
        <w:t>很多非常有趣的labs</w:t>
      </w:r>
      <w:r w:rsidR="00FF07C7">
        <w:t>像由</w:t>
      </w:r>
      <w:r w:rsidR="008A2458" w:rsidRPr="008A2458">
        <w:rPr>
          <w:rFonts w:ascii="Helvetica Neue" w:eastAsia="Times New Roman" w:hAnsi="Helvetica Neue" w:cs="Times New Roman"/>
          <w:color w:val="333333"/>
          <w:kern w:val="0"/>
          <w:sz w:val="20"/>
          <w:szCs w:val="20"/>
          <w:shd w:val="clear" w:color="auto" w:fill="FFFFFF"/>
        </w:rPr>
        <w:t>The Advanced Chip Test Laboratory (ACTL)</w:t>
      </w:r>
      <w:r w:rsidR="00FF07C7">
        <w:t xml:space="preserve">可以给我提供软件工程方面新的insights. </w:t>
      </w:r>
      <w:r w:rsidR="00230294">
        <w:rPr>
          <w:rFonts w:hint="eastAsia"/>
        </w:rPr>
        <w:t>像</w:t>
      </w:r>
      <w:r w:rsidR="002370C9">
        <w:t>Software Engineering Method</w:t>
      </w:r>
      <w:r w:rsidR="00230294" w:rsidRPr="00C920B0">
        <w:rPr>
          <w:rFonts w:ascii="Helvetica" w:eastAsia="Times New Roman" w:hAnsi="Helvetica" w:cs="Times New Roman"/>
          <w:i/>
          <w:iCs/>
          <w:color w:val="333333"/>
          <w:kern w:val="0"/>
          <w:sz w:val="27"/>
          <w:szCs w:val="27"/>
          <w:shd w:val="clear" w:color="auto" w:fill="FFFFFF"/>
        </w:rPr>
        <w:t> </w:t>
      </w:r>
      <w:r w:rsidR="00230294">
        <w:rPr>
          <w:rFonts w:ascii="Helvetica" w:eastAsia="Times New Roman" w:hAnsi="Helvetica" w:cs="Times New Roman"/>
          <w:color w:val="333333"/>
          <w:kern w:val="0"/>
          <w:sz w:val="27"/>
          <w:szCs w:val="27"/>
          <w:shd w:val="clear" w:color="auto" w:fill="FFFFFF"/>
        </w:rPr>
        <w:t xml:space="preserve">not only </w:t>
      </w:r>
      <w:r w:rsidR="00A96498">
        <w:rPr>
          <w:rFonts w:ascii="Helvetica Neue" w:eastAsia="Times New Roman" w:hAnsi="Helvetica Neue" w:cs="Times New Roman"/>
          <w:color w:val="333333"/>
          <w:kern w:val="0"/>
          <w:sz w:val="20"/>
          <w:szCs w:val="20"/>
          <w:shd w:val="clear" w:color="auto" w:fill="F5F5F5"/>
        </w:rPr>
        <w:t> introduces</w:t>
      </w:r>
      <w:r w:rsidR="00A96498" w:rsidRPr="00A96498">
        <w:rPr>
          <w:rFonts w:ascii="Helvetica Neue" w:eastAsia="Times New Roman" w:hAnsi="Helvetica Neue" w:cs="Times New Roman"/>
          <w:color w:val="333333"/>
          <w:kern w:val="0"/>
          <w:sz w:val="20"/>
          <w:szCs w:val="20"/>
          <w:shd w:val="clear" w:color="auto" w:fill="F5F5F5"/>
        </w:rPr>
        <w:t xml:space="preserve"> students to emerging approaches for developing software-intensive systems</w:t>
      </w:r>
      <w:r w:rsidR="00230294">
        <w:rPr>
          <w:rFonts w:ascii="Helvetica" w:eastAsia="Times New Roman" w:hAnsi="Helvetica" w:cs="Times New Roman"/>
          <w:color w:val="333333"/>
          <w:kern w:val="0"/>
          <w:sz w:val="27"/>
          <w:szCs w:val="27"/>
          <w:shd w:val="clear" w:color="auto" w:fill="FFFFFF"/>
        </w:rPr>
        <w:t xml:space="preserve">, but also </w:t>
      </w:r>
      <w:r w:rsidR="0023029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focuses on close contact with reality through its meaningful curriculum design.</w:t>
      </w:r>
      <w:r w:rsidR="00230294">
        <w:rPr>
          <w:rStyle w:val="CommentReference"/>
        </w:rPr>
        <w:annotationRef/>
      </w:r>
    </w:p>
    <w:p w14:paraId="324A844E" w14:textId="34DFABA4" w:rsidR="00873354" w:rsidRDefault="00873354" w:rsidP="00873354">
      <w:pPr>
        <w:pStyle w:val="CommentText"/>
      </w:pPr>
    </w:p>
    <w:p w14:paraId="0CAA5A6A" w14:textId="7E5B3C4B" w:rsidR="00873354" w:rsidRDefault="00873354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CAA5A6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E193136" w16cid:durableId="1DD4FD24"/>
  <w16cid:commentId w16cid:paraId="55C569E8" w16cid:durableId="1DD4FF4E"/>
  <w16cid:commentId w16cid:paraId="4488BA00" w16cid:durableId="1DD4FD25"/>
  <w16cid:commentId w16cid:paraId="00289C7C" w16cid:durableId="1DD4FFBC"/>
  <w16cid:commentId w16cid:paraId="2B21B758" w16cid:durableId="1DD4FD26"/>
  <w16cid:commentId w16cid:paraId="02984245" w16cid:durableId="1DD401AA"/>
  <w16cid:commentId w16cid:paraId="154366CD" w16cid:durableId="1DD5002A"/>
  <w16cid:commentId w16cid:paraId="2C746463" w16cid:durableId="1DD4FD28"/>
  <w16cid:commentId w16cid:paraId="013D64F0" w16cid:durableId="1DD50119"/>
  <w16cid:commentId w16cid:paraId="3E62B1A8" w16cid:durableId="1DD401AD"/>
  <w16cid:commentId w16cid:paraId="19F4EC93" w16cid:durableId="1DD500C4"/>
</w16cid:commentsId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F39D60" w14:textId="77777777" w:rsidR="00456E8E" w:rsidRDefault="00456E8E" w:rsidP="00B90859">
      <w:r>
        <w:separator/>
      </w:r>
    </w:p>
  </w:endnote>
  <w:endnote w:type="continuationSeparator" w:id="0">
    <w:p w14:paraId="54DE4D45" w14:textId="77777777" w:rsidR="00456E8E" w:rsidRDefault="00456E8E" w:rsidP="00B90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49CCD3" w14:textId="77777777" w:rsidR="00456E8E" w:rsidRDefault="00456E8E" w:rsidP="00B90859">
      <w:r>
        <w:separator/>
      </w:r>
    </w:p>
  </w:footnote>
  <w:footnote w:type="continuationSeparator" w:id="0">
    <w:p w14:paraId="2F7F44A3" w14:textId="77777777" w:rsidR="00456E8E" w:rsidRDefault="00456E8E" w:rsidP="00B908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0038A4"/>
    <w:multiLevelType w:val="multilevel"/>
    <w:tmpl w:val="5EFE9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D297C4F"/>
    <w:multiLevelType w:val="hybridMultilevel"/>
    <w:tmpl w:val="4052DA2E"/>
    <w:lvl w:ilvl="0" w:tplc="11926D0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iffany Yang">
    <w15:presenceInfo w15:providerId="None" w15:userId="Tiffany Yang"/>
  </w15:person>
  <w15:person w15:author="Microsoft Office 用户">
    <w15:presenceInfo w15:providerId="None" w15:userId="Microsoft Office 用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D06"/>
    <w:rsid w:val="00020DE2"/>
    <w:rsid w:val="0004170A"/>
    <w:rsid w:val="00044078"/>
    <w:rsid w:val="0005283F"/>
    <w:rsid w:val="000658B3"/>
    <w:rsid w:val="000661E7"/>
    <w:rsid w:val="00084829"/>
    <w:rsid w:val="0008534E"/>
    <w:rsid w:val="00090F8F"/>
    <w:rsid w:val="00091D04"/>
    <w:rsid w:val="0009491F"/>
    <w:rsid w:val="00096F04"/>
    <w:rsid w:val="000C2B88"/>
    <w:rsid w:val="000D0D2A"/>
    <w:rsid w:val="000D115E"/>
    <w:rsid w:val="000D5302"/>
    <w:rsid w:val="000D669C"/>
    <w:rsid w:val="000F0085"/>
    <w:rsid w:val="000F1763"/>
    <w:rsid w:val="000F500F"/>
    <w:rsid w:val="00104D7E"/>
    <w:rsid w:val="00107957"/>
    <w:rsid w:val="00115076"/>
    <w:rsid w:val="001248E1"/>
    <w:rsid w:val="00127F6C"/>
    <w:rsid w:val="00132C37"/>
    <w:rsid w:val="001330F9"/>
    <w:rsid w:val="00134EC0"/>
    <w:rsid w:val="00142274"/>
    <w:rsid w:val="001539EB"/>
    <w:rsid w:val="00154548"/>
    <w:rsid w:val="001547C8"/>
    <w:rsid w:val="001665FE"/>
    <w:rsid w:val="00167702"/>
    <w:rsid w:val="00170B50"/>
    <w:rsid w:val="00170B8C"/>
    <w:rsid w:val="00170D07"/>
    <w:rsid w:val="00170E7B"/>
    <w:rsid w:val="0017462A"/>
    <w:rsid w:val="00182850"/>
    <w:rsid w:val="00196768"/>
    <w:rsid w:val="001A1D06"/>
    <w:rsid w:val="001A7A4C"/>
    <w:rsid w:val="001B6290"/>
    <w:rsid w:val="001B767C"/>
    <w:rsid w:val="001C2B43"/>
    <w:rsid w:val="001C7F4E"/>
    <w:rsid w:val="001D0C4B"/>
    <w:rsid w:val="001E2774"/>
    <w:rsid w:val="00210027"/>
    <w:rsid w:val="00230294"/>
    <w:rsid w:val="0023170A"/>
    <w:rsid w:val="00235AF8"/>
    <w:rsid w:val="002370C9"/>
    <w:rsid w:val="00240032"/>
    <w:rsid w:val="00270818"/>
    <w:rsid w:val="002729FF"/>
    <w:rsid w:val="002741BE"/>
    <w:rsid w:val="002B0BEF"/>
    <w:rsid w:val="002C30A3"/>
    <w:rsid w:val="002D646A"/>
    <w:rsid w:val="002F16FB"/>
    <w:rsid w:val="002F7520"/>
    <w:rsid w:val="00301A4E"/>
    <w:rsid w:val="00325D2C"/>
    <w:rsid w:val="00332907"/>
    <w:rsid w:val="00332BA9"/>
    <w:rsid w:val="00351B61"/>
    <w:rsid w:val="00354440"/>
    <w:rsid w:val="00354A56"/>
    <w:rsid w:val="0035537A"/>
    <w:rsid w:val="00364D5A"/>
    <w:rsid w:val="003811A3"/>
    <w:rsid w:val="00390A2B"/>
    <w:rsid w:val="00394EE4"/>
    <w:rsid w:val="00395DD7"/>
    <w:rsid w:val="003A0572"/>
    <w:rsid w:val="003C5226"/>
    <w:rsid w:val="003D7431"/>
    <w:rsid w:val="003E517D"/>
    <w:rsid w:val="00420196"/>
    <w:rsid w:val="00430456"/>
    <w:rsid w:val="00435DE0"/>
    <w:rsid w:val="00436DA3"/>
    <w:rsid w:val="00456E8E"/>
    <w:rsid w:val="00471201"/>
    <w:rsid w:val="00491761"/>
    <w:rsid w:val="00497568"/>
    <w:rsid w:val="004A5846"/>
    <w:rsid w:val="004B5A90"/>
    <w:rsid w:val="004B7A06"/>
    <w:rsid w:val="004F5C9F"/>
    <w:rsid w:val="004F7734"/>
    <w:rsid w:val="005015C1"/>
    <w:rsid w:val="00506CD6"/>
    <w:rsid w:val="00506FE2"/>
    <w:rsid w:val="005256BB"/>
    <w:rsid w:val="00535290"/>
    <w:rsid w:val="00541FB9"/>
    <w:rsid w:val="00546269"/>
    <w:rsid w:val="0055482A"/>
    <w:rsid w:val="00560634"/>
    <w:rsid w:val="00564ABC"/>
    <w:rsid w:val="0056644F"/>
    <w:rsid w:val="00570667"/>
    <w:rsid w:val="00585B5C"/>
    <w:rsid w:val="005866C8"/>
    <w:rsid w:val="0059234F"/>
    <w:rsid w:val="005A520B"/>
    <w:rsid w:val="005B580A"/>
    <w:rsid w:val="005C2077"/>
    <w:rsid w:val="005D5169"/>
    <w:rsid w:val="005E4A57"/>
    <w:rsid w:val="005F09D7"/>
    <w:rsid w:val="00600B89"/>
    <w:rsid w:val="006202ED"/>
    <w:rsid w:val="00623C86"/>
    <w:rsid w:val="00627E6E"/>
    <w:rsid w:val="00631DE3"/>
    <w:rsid w:val="00634B91"/>
    <w:rsid w:val="006359D7"/>
    <w:rsid w:val="00651C37"/>
    <w:rsid w:val="00665DBD"/>
    <w:rsid w:val="00670A81"/>
    <w:rsid w:val="00692000"/>
    <w:rsid w:val="00695D55"/>
    <w:rsid w:val="006A69C7"/>
    <w:rsid w:val="006B36C5"/>
    <w:rsid w:val="006F4865"/>
    <w:rsid w:val="00701CBF"/>
    <w:rsid w:val="007061F2"/>
    <w:rsid w:val="00715958"/>
    <w:rsid w:val="00724642"/>
    <w:rsid w:val="0072482B"/>
    <w:rsid w:val="007274BD"/>
    <w:rsid w:val="00735D20"/>
    <w:rsid w:val="007368DF"/>
    <w:rsid w:val="00742F01"/>
    <w:rsid w:val="00777D15"/>
    <w:rsid w:val="00781E44"/>
    <w:rsid w:val="00794324"/>
    <w:rsid w:val="0079657B"/>
    <w:rsid w:val="007C0BD8"/>
    <w:rsid w:val="007D11F9"/>
    <w:rsid w:val="007D7FF3"/>
    <w:rsid w:val="007F4E76"/>
    <w:rsid w:val="008063F8"/>
    <w:rsid w:val="0081117A"/>
    <w:rsid w:val="008154E2"/>
    <w:rsid w:val="00821AD1"/>
    <w:rsid w:val="008379A3"/>
    <w:rsid w:val="00842539"/>
    <w:rsid w:val="008433E0"/>
    <w:rsid w:val="00847213"/>
    <w:rsid w:val="008516B6"/>
    <w:rsid w:val="00872D7B"/>
    <w:rsid w:val="00873354"/>
    <w:rsid w:val="008736A0"/>
    <w:rsid w:val="00897D30"/>
    <w:rsid w:val="008A1345"/>
    <w:rsid w:val="008A2458"/>
    <w:rsid w:val="008E294D"/>
    <w:rsid w:val="008E7AF3"/>
    <w:rsid w:val="008F1B11"/>
    <w:rsid w:val="008F50BC"/>
    <w:rsid w:val="008F6645"/>
    <w:rsid w:val="008F7884"/>
    <w:rsid w:val="009147B6"/>
    <w:rsid w:val="00924CC4"/>
    <w:rsid w:val="00957060"/>
    <w:rsid w:val="00973984"/>
    <w:rsid w:val="009813E9"/>
    <w:rsid w:val="00981573"/>
    <w:rsid w:val="00987AD5"/>
    <w:rsid w:val="009B0853"/>
    <w:rsid w:val="009C0626"/>
    <w:rsid w:val="009C7BC3"/>
    <w:rsid w:val="009C7BED"/>
    <w:rsid w:val="009D2EA5"/>
    <w:rsid w:val="009E15EC"/>
    <w:rsid w:val="009E4960"/>
    <w:rsid w:val="009F5342"/>
    <w:rsid w:val="00A00C85"/>
    <w:rsid w:val="00A06158"/>
    <w:rsid w:val="00A1610C"/>
    <w:rsid w:val="00A31C13"/>
    <w:rsid w:val="00A33995"/>
    <w:rsid w:val="00A423E1"/>
    <w:rsid w:val="00A54CDA"/>
    <w:rsid w:val="00A60ACF"/>
    <w:rsid w:val="00A802C4"/>
    <w:rsid w:val="00A914B2"/>
    <w:rsid w:val="00A96498"/>
    <w:rsid w:val="00AC65A8"/>
    <w:rsid w:val="00AD751E"/>
    <w:rsid w:val="00AE2739"/>
    <w:rsid w:val="00B02FB1"/>
    <w:rsid w:val="00B25011"/>
    <w:rsid w:val="00B2513D"/>
    <w:rsid w:val="00B25F7E"/>
    <w:rsid w:val="00B268B9"/>
    <w:rsid w:val="00B27DFF"/>
    <w:rsid w:val="00B428A2"/>
    <w:rsid w:val="00B46366"/>
    <w:rsid w:val="00B61284"/>
    <w:rsid w:val="00B62BB7"/>
    <w:rsid w:val="00B656BB"/>
    <w:rsid w:val="00B67B0E"/>
    <w:rsid w:val="00B73DC5"/>
    <w:rsid w:val="00B744CF"/>
    <w:rsid w:val="00B7713D"/>
    <w:rsid w:val="00B90859"/>
    <w:rsid w:val="00B93CF2"/>
    <w:rsid w:val="00BB63B3"/>
    <w:rsid w:val="00BD5C4C"/>
    <w:rsid w:val="00BF1FC1"/>
    <w:rsid w:val="00C1304B"/>
    <w:rsid w:val="00C17184"/>
    <w:rsid w:val="00C23211"/>
    <w:rsid w:val="00C254A4"/>
    <w:rsid w:val="00C30965"/>
    <w:rsid w:val="00C53DB2"/>
    <w:rsid w:val="00C6448A"/>
    <w:rsid w:val="00C666F0"/>
    <w:rsid w:val="00C70408"/>
    <w:rsid w:val="00C711C9"/>
    <w:rsid w:val="00C75430"/>
    <w:rsid w:val="00C93DBC"/>
    <w:rsid w:val="00C93EF7"/>
    <w:rsid w:val="00CA4D11"/>
    <w:rsid w:val="00CB6CC2"/>
    <w:rsid w:val="00CC4CC9"/>
    <w:rsid w:val="00CF2482"/>
    <w:rsid w:val="00D077F2"/>
    <w:rsid w:val="00D11EB0"/>
    <w:rsid w:val="00D15534"/>
    <w:rsid w:val="00D4129D"/>
    <w:rsid w:val="00D41AB9"/>
    <w:rsid w:val="00D45D4F"/>
    <w:rsid w:val="00D46F8C"/>
    <w:rsid w:val="00D61086"/>
    <w:rsid w:val="00D76784"/>
    <w:rsid w:val="00D84B79"/>
    <w:rsid w:val="00D8550D"/>
    <w:rsid w:val="00D97C57"/>
    <w:rsid w:val="00DC4409"/>
    <w:rsid w:val="00DD7868"/>
    <w:rsid w:val="00DF47AA"/>
    <w:rsid w:val="00E0717E"/>
    <w:rsid w:val="00E127B5"/>
    <w:rsid w:val="00E16329"/>
    <w:rsid w:val="00E25ED4"/>
    <w:rsid w:val="00E31F15"/>
    <w:rsid w:val="00E42B6F"/>
    <w:rsid w:val="00E4343E"/>
    <w:rsid w:val="00E448A0"/>
    <w:rsid w:val="00E54E64"/>
    <w:rsid w:val="00E60AC3"/>
    <w:rsid w:val="00E63008"/>
    <w:rsid w:val="00E63B63"/>
    <w:rsid w:val="00E92D9D"/>
    <w:rsid w:val="00EA35F1"/>
    <w:rsid w:val="00EA3A8C"/>
    <w:rsid w:val="00EC4E0F"/>
    <w:rsid w:val="00ED3891"/>
    <w:rsid w:val="00EE184B"/>
    <w:rsid w:val="00EE264B"/>
    <w:rsid w:val="00EE266B"/>
    <w:rsid w:val="00F07D8A"/>
    <w:rsid w:val="00F13E21"/>
    <w:rsid w:val="00F35443"/>
    <w:rsid w:val="00F36E1A"/>
    <w:rsid w:val="00F70989"/>
    <w:rsid w:val="00F80DEC"/>
    <w:rsid w:val="00F92512"/>
    <w:rsid w:val="00FA0BDF"/>
    <w:rsid w:val="00FA2385"/>
    <w:rsid w:val="00FA456C"/>
    <w:rsid w:val="00FB4FAA"/>
    <w:rsid w:val="00FB5581"/>
    <w:rsid w:val="00FC0C14"/>
    <w:rsid w:val="00FC6834"/>
    <w:rsid w:val="00FD1E4B"/>
    <w:rsid w:val="00FD4530"/>
    <w:rsid w:val="00FF0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B62A80"/>
  <w15:chartTrackingRefBased/>
  <w15:docId w15:val="{895BB5B9-D21E-4A5D-ADD7-EA316F7BE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D7431"/>
    <w:pPr>
      <w:widowControl w:val="0"/>
      <w:jc w:val="both"/>
    </w:pPr>
  </w:style>
  <w:style w:type="paragraph" w:styleId="Heading2">
    <w:name w:val="heading 2"/>
    <w:basedOn w:val="Normal"/>
    <w:link w:val="Heading2Char"/>
    <w:uiPriority w:val="9"/>
    <w:qFormat/>
    <w:rsid w:val="00230294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626"/>
    <w:pPr>
      <w:ind w:firstLineChars="200" w:firstLine="420"/>
    </w:pPr>
  </w:style>
  <w:style w:type="character" w:styleId="CommentReference">
    <w:name w:val="annotation reference"/>
    <w:basedOn w:val="DefaultParagraphFont"/>
    <w:uiPriority w:val="99"/>
    <w:semiHidden/>
    <w:unhideWhenUsed/>
    <w:rsid w:val="00DF47A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47AA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47A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47A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47A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47A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7AA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19676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908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9085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908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90859"/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32C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2C37"/>
    <w:rPr>
      <w:rFonts w:ascii="Courier New" w:hAnsi="Courier New" w:cs="Courier New"/>
      <w:kern w:val="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30294"/>
    <w:rPr>
      <w:rFonts w:ascii="Times New Roman" w:hAnsi="Times New Roman" w:cs="Times New Roman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microsoft.com/office/2011/relationships/people" Target="people.xml"/><Relationship Id="rId13" Type="http://schemas.openxmlformats.org/officeDocument/2006/relationships/theme" Target="theme/theme1.xml"/><Relationship Id="rId14" Type="http://schemas.microsoft.com/office/2016/09/relationships/commentsIds" Target="commentsId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en.wikipedia.org/wiki/Computer_science" TargetMode="External"/><Relationship Id="rId8" Type="http://schemas.openxmlformats.org/officeDocument/2006/relationships/hyperlink" Target="https://en.wikipedia.org/wiki/Computer_program" TargetMode="External"/><Relationship Id="rId9" Type="http://schemas.openxmlformats.org/officeDocument/2006/relationships/comments" Target="comments.xml"/><Relationship Id="rId10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1110</Words>
  <Characters>6332</Characters>
  <Application>Microsoft Macintosh Word</Application>
  <DocSecurity>0</DocSecurity>
  <Lines>52</Lines>
  <Paragraphs>14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Yang</dc:creator>
  <cp:keywords/>
  <dc:description/>
  <cp:lastModifiedBy>Tian, Qi</cp:lastModifiedBy>
  <cp:revision>7</cp:revision>
  <dcterms:created xsi:type="dcterms:W3CDTF">2017-12-10T09:18:00Z</dcterms:created>
  <dcterms:modified xsi:type="dcterms:W3CDTF">2017-12-11T02:37:00Z</dcterms:modified>
</cp:coreProperties>
</file>