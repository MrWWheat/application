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28E57" w14:textId="77777777" w:rsidR="00491761" w:rsidRPr="000D0D2A" w:rsidRDefault="004F5C9F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1665F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will be extremely thrilled and </w:t>
      </w:r>
      <w:r w:rsidR="001539E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gratified to see someone else become more effective in his/her work by using my software or technology developed. 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It’s my deep-rooted passion to learn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princi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ples behind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sof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and to further upgrade it. For this reason, I chose to study software engineering as my undergraduate major and I will further my study in the various areas such as software engineering, artificial intelligence, and natural language pro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cessing, of computer science out of my interest and serv</w:t>
      </w:r>
      <w:r w:rsidR="00A1610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ing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my career goal. </w:t>
      </w:r>
      <w:r w:rsidR="0008482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After obtaining</w:t>
      </w:r>
      <w:r w:rsidR="00354A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master’s degree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hope to engage in sof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development related work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accumulate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rich practical experience, and finally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start my own business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 the Internet industry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B25F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E63B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have this plain</w:t>
      </w:r>
      <w:r w:rsidR="009B085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but </w:t>
      </w:r>
      <w:r w:rsidR="00506CD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hard ideal</w:t>
      </w:r>
      <w:r w:rsidR="001828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make people around the world live better with software.</w:t>
      </w:r>
    </w:p>
    <w:p w14:paraId="274B7C98" w14:textId="77777777" w:rsidR="00182850" w:rsidRPr="000D0D2A" w:rsidRDefault="00182850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15F796A8" w14:textId="03FD56A4" w:rsidR="00142274" w:rsidRPr="000D0D2A" w:rsidRDefault="0008534E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Substantial</w:t>
      </w:r>
      <w:r w:rsidR="00695D5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resources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provided by Nanjing University facilitated me to learn a wide range of knowledge, such as the application of various computer language like java, C, C++ for future programming, </w:t>
      </w:r>
      <w:r w:rsidR="00E071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online course of Machine Learning,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basic concepts of data structure, co</w:t>
      </w:r>
      <w:r w:rsidR="00170B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mputer networks and algorithm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for future scientific research, and the detailed software development process like demand analysis, architecture design conducive for a deep understanding of software engineering. </w:t>
      </w:r>
    </w:p>
    <w:p w14:paraId="565B70CA" w14:textId="77777777" w:rsidR="009F5342" w:rsidRPr="000D0D2A" w:rsidRDefault="009F5342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0" w:name="_Hlk497041437"/>
    </w:p>
    <w:p w14:paraId="0D02D359" w14:textId="0C085CF4" w:rsidR="005A520B" w:rsidRPr="000D0D2A" w:rsidRDefault="008E7AF3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ins w:id="1" w:author="Tiffany Yang" w:date="2017-12-07T18:43:00Z">
        <w:r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I also enjoyed</w:t>
        </w:r>
      </w:ins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exchanging and cooperating with students from </w:t>
      </w:r>
      <w:r w:rsidR="0056644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diverse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background</w:t>
      </w:r>
      <w:r w:rsidR="003553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For instan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ce, I teamed up with two schoolmate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 to participate in the NAO robot marathon programming competition, and won the best creative award. </w:t>
      </w:r>
      <w:commentRangeStart w:id="2"/>
      <w:ins w:id="3" w:author="Tiffany Yang" w:date="2017-12-07T18:44:00Z">
        <w:r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By successfully</w:t>
        </w:r>
      </w:ins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compil</w:t>
      </w:r>
      <w:ins w:id="4" w:author="Tiffany Yang" w:date="2017-12-07T18:44:00Z">
        <w:r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ing</w:t>
        </w:r>
      </w:ins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 set of programs in a very short time to realize our expected function</w:t>
      </w:r>
      <w:ins w:id="5" w:author="Microsoft Office 用户" w:date="2017-12-07T23:26:00Z">
        <w:r w:rsidR="00B7713D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s</w:t>
        </w:r>
      </w:ins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of this program</w:t>
      </w:r>
      <w:commentRangeEnd w:id="2"/>
      <w:r w:rsidR="004F7734">
        <w:rPr>
          <w:rStyle w:val="a4"/>
        </w:rPr>
        <w:commentReference w:id="2"/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found myself adjust well to the high inten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sity of programming pressure and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realized the important role as a team player. Moreover, I began to enhance my ability to compete for the role as a leader in a group. After about one year, I found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Citi C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up competition and soon established a team with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the business school. As the team leader, I served as a bridge to prompt the communication between our teammates. I conveyed our needs and targets to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business school,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then communicated with the schoolmates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responsible for software development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specific implementations. I, except for architectural design and implementations,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also had to grasp basic financial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knowledge </w:t>
      </w:r>
      <w:ins w:id="6" w:author="Tiffany Yang" w:date="2017-12-07T18:45:00Z">
        <w:r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shortly </w:t>
        </w:r>
      </w:ins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 ensure the accuracy of our development. With mutual efforts, we won the national fourth place and the best creative award in the competition.</w:t>
      </w:r>
    </w:p>
    <w:bookmarkEnd w:id="0"/>
    <w:p w14:paraId="4072A844" w14:textId="77777777" w:rsidR="005F09D7" w:rsidRPr="000D0D2A" w:rsidRDefault="005F09D7" w:rsidP="00B27DFF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14:paraId="09AE159E" w14:textId="545B5730" w:rsidR="00F92512" w:rsidRPr="007368DF" w:rsidRDefault="008E7AF3" w:rsidP="00167702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ins w:id="7" w:author="Tiffany Yang" w:date="2017-12-07T18:46:00Z">
        <w:r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 xml:space="preserve">Plentiful research </w:t>
        </w:r>
      </w:ins>
      <w:ins w:id="8" w:author="Tiffany Yang" w:date="2017-12-07T18:47:00Z">
        <w:r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tempered my problem-solving ability</w:t>
        </w:r>
      </w:ins>
      <w:del w:id="9" w:author="Tiffany Yang" w:date="2017-12-07T18:46:00Z">
        <w:r w:rsidR="008F6645" w:rsidRPr="000D0D2A" w:rsidDel="008E7AF3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delText>Solid theoretical foundation and rich competition experiences enabled me to join professors’ research groups</w:delText>
        </w:r>
      </w:del>
      <w:r w:rsidR="008F6645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. Last September, 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I joined professor </w:t>
      </w:r>
      <w:r w:rsidR="000F1763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Feng Liu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’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s </w:t>
      </w:r>
      <w:r w:rsidR="00B268B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Reinforcement Learning</w:t>
      </w:r>
      <w:r w:rsidR="00B268B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group to study related problems of POMDP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and propose suggestions for algorithm development</w:t>
      </w:r>
      <w:commentRangeStart w:id="10"/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. </w:t>
      </w:r>
      <w:commentRangeEnd w:id="10"/>
      <w:r w:rsidR="00B744CF">
        <w:rPr>
          <w:rStyle w:val="a4"/>
        </w:rPr>
        <w:commentReference w:id="10"/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="00167702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urious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to figure out the problems with the U-Tree algorithm, which gave worse experimental results than others did, I began to make careful analysis </w:t>
      </w:r>
      <w:r w:rsidR="00B02FB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of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each process of the algorithm and carry out a wealth of experiment</w:t>
      </w:r>
      <w:ins w:id="11" w:author="Microsoft Office 用户" w:date="2017-12-07T23:29:00Z">
        <w:r w:rsidR="008516B6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s</w:t>
        </w:r>
      </w:ins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 finding that this algorithm failed to make advantage of data due to its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use of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redundant data 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and </w:t>
      </w:r>
      <w:commentRangeStart w:id="12"/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the optimal result obtained by using all-permutations.</w:t>
      </w:r>
      <w:commentRangeEnd w:id="12"/>
      <w:r w:rsidR="00325D2C">
        <w:rPr>
          <w:rStyle w:val="a4"/>
        </w:rPr>
        <w:commentReference w:id="12"/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Through repeated theoretical assumptions and experimentation computation and by adding heuristic search and data weight to the algorithm, I proposed a new algorithm called 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ODWU-Tree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 which generate</w:t>
      </w:r>
      <w:ins w:id="13" w:author="Tiffany Yang" w:date="2017-12-07T18:48:00Z">
        <w:r w:rsidR="00351B6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d</w:t>
        </w:r>
      </w:ins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better test results. T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he training efficiency of the ODWU-Tree is 2.55 times faster than that of U-Tree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I found that a detailed and rigorous analytical attitude and the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courage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to take innovative methods did matter much and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would 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br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ing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enormous success to our future work.</w:t>
      </w:r>
      <w:r w:rsidR="007368D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We wrote a thesis paper based on this 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lastRenderedPageBreak/>
        <w:t xml:space="preserve">project and the paper had been published successfully. </w:t>
      </w:r>
      <w:del w:id="14" w:author="Tiffany Yang" w:date="2017-12-07T18:50:00Z">
        <w:r w:rsidR="00C254A4" w:rsidRPr="000D0D2A" w:rsidDel="00351B6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delText xml:space="preserve">This successful trial strengthened my confidence to explore deeper and </w:delText>
        </w:r>
        <w:r w:rsidR="00C254A4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s</w:delText>
        </w:r>
        <w:r w:rsidR="00F80DEC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ubsequently, </w:delText>
        </w:r>
        <w:r w:rsidR="000F1763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so </w:delText>
        </w:r>
        <w:r w:rsidR="00F80DEC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I followed </w:delText>
        </w:r>
        <w:r w:rsidR="00C254A4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Profess</w:delText>
        </w:r>
        <w:r w:rsidR="000F1763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or</w:delText>
        </w:r>
        <w:r w:rsidR="00C254A4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</w:delText>
        </w:r>
        <w:r w:rsidR="000F1763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Mingxue Pan</w:delText>
        </w:r>
        <w:r w:rsidR="00C254A4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</w:delText>
        </w:r>
        <w:r w:rsidR="008F6645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for software testing</w:delText>
        </w:r>
        <w:r w:rsidR="00F80DEC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and for</w:delText>
        </w:r>
        <w:r w:rsidR="00170B8C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a novel</w:delText>
        </w:r>
        <w:r w:rsidR="008F6645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method for GUI testing. </w:delText>
        </w:r>
      </w:del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With the previous algorithm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improvement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experience,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was much quicker </w:t>
      </w:r>
      <w:ins w:id="15" w:author="Tiffany Yang" w:date="2017-12-07T18:49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at </w:t>
        </w:r>
        <w:r w:rsidR="00351B61" w:rsidRPr="000D0D2A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Professor Mingxue Pan</w:t>
        </w:r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’s grou</w:t>
        </w:r>
      </w:ins>
      <w:ins w:id="16" w:author="Tiffany Yang" w:date="2017-12-07T18:50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p</w:t>
        </w:r>
      </w:ins>
      <w:ins w:id="17" w:author="Tiffany Yang" w:date="2017-12-07T18:49:00Z">
        <w:r w:rsidR="00351B61" w:rsidRPr="000D0D2A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 for software testing and for a novel method for GUI testing</w:t>
        </w:r>
      </w:ins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But the challenge lay in the</w:t>
      </w:r>
      <w:r w:rsidR="00BB63B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method’s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requirement of a mixed knowledge of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machine learning, image recognition and other related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areas</w:t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</w:t>
      </w:r>
      <w:commentRangeStart w:id="18"/>
      <w:r w:rsidR="0009491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commentRangeEnd w:id="18"/>
      <w:r w:rsidR="00354440">
        <w:rPr>
          <w:rStyle w:val="a4"/>
        </w:rPr>
        <w:commentReference w:id="18"/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spent abundant time 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figuring out these areas and then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constant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ly carried out the programming experiment.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inally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succeeded in proposing an efficient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method for GUI test. Currently I </w:t>
      </w:r>
      <w:r w:rsidR="002B0BE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have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ins w:id="19" w:author="Tiffany Yang" w:date="2017-12-07T18:51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wrote</w:t>
        </w:r>
        <w:r w:rsidR="00351B61" w:rsidRPr="000D0D2A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 </w:t>
        </w:r>
      </w:ins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thesis paper for this project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submitted to a famous anonymous conference.</w:t>
      </w:r>
    </w:p>
    <w:p w14:paraId="76800ADD" w14:textId="77777777" w:rsidR="00210027" w:rsidRPr="00351B61" w:rsidRDefault="00210027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292DB088" w14:textId="21280113" w:rsidR="00210027" w:rsidRPr="000D0D2A" w:rsidRDefault="00170E7B" w:rsidP="00196768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Rich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experience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won me the opportunity to do summer research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Professor Kang's SyGuS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98157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r w:rsidR="00981573" w:rsidRPr="000D0D2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Syntax-Guided Synthesis)</w:t>
      </w:r>
      <w:r w:rsidR="00E6300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team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Purdue University, West Lafayette.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This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team mainly research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Program Synthesis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In </w:t>
      </w:r>
      <w:hyperlink r:id="rId9" w:tooltip="Computer science" w:history="1">
        <w:r w:rsidR="00196768" w:rsidRPr="000D0D2A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computer science</w:t>
        </w:r>
      </w:hyperlink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 </w:t>
      </w:r>
      <w:r w:rsidR="00196768" w:rsidRPr="000D0D2A">
        <w:rPr>
          <w:rFonts w:ascii="Times New Roman" w:eastAsia="Times New Roman" w:hAnsi="Times New Roman" w:cs="Times New Roman"/>
          <w:bCs/>
          <w:color w:val="000000" w:themeColor="text1"/>
          <w:kern w:val="0"/>
          <w:sz w:val="24"/>
          <w:szCs w:val="24"/>
          <w:shd w:val="clear" w:color="auto" w:fill="FFFFFF"/>
        </w:rPr>
        <w:t>program synthesis</w:t>
      </w:r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 is the task to automatically construct a </w:t>
      </w:r>
      <w:hyperlink r:id="rId10" w:tooltip="Computer program" w:history="1">
        <w:r w:rsidR="00196768" w:rsidRPr="000D0D2A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program</w:t>
        </w:r>
      </w:hyperlink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 that satisfies a given high-level specification</w:t>
      </w:r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  <w:t>)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this 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project 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focus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on exploring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methods to SyGu</w:t>
      </w:r>
      <w:r w:rsidR="00B428A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 problems. 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During that time, I was primarily responsible for software development and participated in the discussion and improvement of the new method,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using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java language and Z3 SMT solver 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(z3 is an excellent SMT solver developed by Microsoft), which can check the satisfaction of logical expressions. </w:t>
      </w:r>
      <w:r w:rsidR="007C0BD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We unavoidably encountered many problems during the development process, like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incompatible</w:t>
      </w:r>
      <w:r w:rsidR="00D97C5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use of Z3 in the process and low efficiency in the implementation of the new method.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commentRangeStart w:id="20"/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 solve the incompatibility</w:t>
      </w:r>
      <w:r w:rsidR="00EE264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problem, I rewr</w:t>
      </w:r>
      <w:ins w:id="21" w:author="Tiffany Yang" w:date="2017-12-07T18:39:00Z">
        <w:r w:rsidR="008E7AF3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ote</w:t>
        </w:r>
      </w:ins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most of Z3’s functions and its core algorithms. Besides,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 </w:t>
      </w:r>
      <w:commentRangeEnd w:id="20"/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proposed the idea to add multithreading thought to the method and optimized the algorithm included. 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After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applying the idea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the</w:t>
      </w:r>
      <w:r w:rsidR="004304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accuracy </w:t>
      </w:r>
      <w:r w:rsidR="00A54CD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 the method was improved by 20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%. On the other hand, the performa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nce saw a major improvement, as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whole processing time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was reduced 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by 7</w:t>
      </w:r>
      <w:r w:rsidR="00B73DC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0%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</w:p>
    <w:p w14:paraId="7059BC7E" w14:textId="77777777" w:rsidR="00132C37" w:rsidRDefault="00132C37" w:rsidP="00132C37">
      <w:pPr>
        <w:pStyle w:val="HTML"/>
        <w:shd w:val="clear" w:color="auto" w:fill="FFFFFF"/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</w:pPr>
    </w:p>
    <w:p w14:paraId="0388BEA3" w14:textId="1CB1DDFF" w:rsidR="00D8550D" w:rsidRPr="000D0D2A" w:rsidRDefault="00332BA9" w:rsidP="000661E7">
      <w:pPr>
        <w:pStyle w:val="HTML"/>
        <w:shd w:val="clear" w:color="auto" w:fill="FFFFFF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del w:id="22" w:author="Tiffany Yang" w:date="2017-12-07T18:52:00Z">
        <w:r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Successful attempts in scientific research generated in me a question, what will the situation be when applying these methods </w:delText>
        </w:r>
        <w:r w:rsidR="00170B8C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to</w:delText>
        </w:r>
        <w:r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real world work?</w:delText>
        </w:r>
      </w:del>
      <w:ins w:id="23" w:author="Tiffany Yang" w:date="2017-12-07T18:52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Step by step, I secured </w:t>
        </w:r>
      </w:ins>
      <w:del w:id="24" w:author="Tiffany Yang" w:date="2017-12-07T18:52:00Z">
        <w:r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With this question in mind, I started to look for job opportunities and </w:delText>
        </w:r>
        <w:r w:rsidR="000F1763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secured </w:delText>
        </w:r>
      </w:del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job as </w:t>
      </w:r>
      <w:r w:rsidR="007061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software engineer in SAP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labs China</w:t>
      </w:r>
      <w:del w:id="25" w:author="Tiffany Yang" w:date="2017-12-07T18:56:00Z">
        <w:r w:rsidR="002741BE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, </w:delText>
        </w:r>
      </w:del>
      <w:del w:id="26" w:author="Tiffany Yang" w:date="2017-12-07T18:52:00Z">
        <w:r w:rsidR="002741BE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seeing to</w:delText>
        </w:r>
      </w:del>
      <w:del w:id="27" w:author="Tiffany Yang" w:date="2017-12-07T18:56:00Z">
        <w:r w:rsidR="002741BE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the development of </w:delText>
        </w:r>
        <w:r w:rsidR="00170B8C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a </w:delText>
        </w:r>
        <w:r w:rsidR="002741BE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web</w:delText>
        </w:r>
      </w:del>
      <w:r w:rsidR="002741B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commentRangeStart w:id="28"/>
      <w:r w:rsidR="000661E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By quick learning and frequent consulting, </w:t>
      </w:r>
      <w:r w:rsidR="000661E7" w:rsidRPr="003D7431"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  <w:t xml:space="preserve">I managed to adjust myself to the agile schedule in the industrial production cycle, attending the daily Scrum meeting and sharing developing progress in Kanban style. </w:t>
      </w:r>
      <w:commentRangeStart w:id="29"/>
      <w:del w:id="30" w:author="Tiffany Yang" w:date="2017-12-07T18:53:00Z">
        <w:r w:rsidR="006359D7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During this internship, </w:delText>
        </w:r>
        <w:r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I </w:delText>
        </w:r>
        <w:r w:rsidR="000661E7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learned</w:delText>
        </w:r>
      </w:del>
      <w:ins w:id="31" w:author="Tiffany Yang" w:date="2017-12-07T18:53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I</w:t>
        </w:r>
      </w:ins>
      <w:commentRangeEnd w:id="29"/>
      <w:r w:rsidR="00235AF8">
        <w:rPr>
          <w:rStyle w:val="a4"/>
          <w:rFonts w:asciiTheme="minorHAnsi" w:hAnsiTheme="minorHAnsi" w:cstheme="minorBidi"/>
          <w:kern w:val="2"/>
        </w:rPr>
        <w:commentReference w:id="29"/>
      </w:r>
      <w:ins w:id="32" w:author="Tiffany Yang" w:date="2017-12-07T18:53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 got to know</w:t>
        </w:r>
      </w:ins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how developers and testers </w:t>
      </w:r>
      <w:r w:rsidR="000661E7" w:rsidRPr="00132C3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together ensure the quality of a product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</w:t>
      </w:r>
      <w:ins w:id="33" w:author="Tiffany Yang" w:date="2017-12-07T18:53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understand </w:t>
        </w:r>
      </w:ins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actual process of software development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Besides, I </w:t>
      </w:r>
      <w:r w:rsidR="006359D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came to be aware of the possible questions in </w:t>
      </w:r>
      <w:r w:rsidR="00D767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enterprise software development with shorter development cycles and various tasks.</w:t>
      </w:r>
      <w:commentRangeEnd w:id="28"/>
      <w:r w:rsidR="00CA4D11">
        <w:rPr>
          <w:rStyle w:val="a4"/>
          <w:rFonts w:asciiTheme="minorHAnsi" w:hAnsiTheme="minorHAnsi" w:cstheme="minorBidi"/>
          <w:kern w:val="2"/>
        </w:rPr>
        <w:commentReference w:id="28"/>
      </w:r>
      <w:r w:rsidR="0084721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</w:p>
    <w:p w14:paraId="0E01A669" w14:textId="77777777" w:rsidR="00132C37" w:rsidRDefault="00132C37" w:rsidP="00CC4CC9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7834F864" w14:textId="5FCF6BF9" w:rsidR="00CF2482" w:rsidRPr="000D0D2A" w:rsidRDefault="00B46366" w:rsidP="00CC4CC9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Experience accumulated through both work and academic study enabled me to make rational analysis of r</w:t>
      </w:r>
      <w:r w:rsidR="00872D7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estricted horizon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strengthened my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resolution to study in America, which houses </w:t>
      </w:r>
      <w:r w:rsidR="00D41AB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countless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great minds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rich resources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104D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am </w:t>
      </w:r>
      <w:r w:rsidR="0017462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particularly</w:t>
      </w:r>
      <w:r w:rsidR="00104D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interested in your Software Engineering and Analysis Laboratory, whose research perfectly matches with my current research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F07D8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Moreover, 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he course</w:t>
      </w:r>
      <w:r w:rsidR="0071595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56063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such as Web Application 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give</w:t>
      </w:r>
      <w:r w:rsidR="0056063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 detailed explanation of 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front and back ends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of web, and </w:t>
      </w:r>
      <w:r w:rsidR="0056063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focuses on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close contact with reality</w:t>
      </w:r>
      <w:r w:rsidR="00134EC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through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its meaningful curriculum design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All these make this program a desirable </w:t>
      </w:r>
      <w:r w:rsidR="007F4E7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one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me to </w:t>
      </w:r>
      <w:r w:rsidR="007F4E7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come closer to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my career goal.</w:t>
      </w:r>
    </w:p>
    <w:sectPr w:rsidR="00CF2482" w:rsidRPr="000D0D2A" w:rsidSect="00B7713D">
      <w:pgSz w:w="11906" w:h="16838"/>
      <w:pgMar w:top="1134" w:right="1644" w:bottom="1134" w:left="164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Microsoft Office 用户" w:date="2017-12-07T23:27:00Z" w:initials="Office">
    <w:p w14:paraId="78A73DC2" w14:textId="0AD08F61" w:rsidR="004F7734" w:rsidRDefault="004F7734">
      <w:pPr>
        <w:pStyle w:val="a5"/>
      </w:pPr>
      <w:r>
        <w:rPr>
          <w:rStyle w:val="a4"/>
        </w:rPr>
        <w:annotationRef/>
      </w:r>
      <w:r>
        <w:t>Compile?</w:t>
      </w:r>
    </w:p>
    <w:p w14:paraId="7E193136" w14:textId="10948B44" w:rsidR="004F7734" w:rsidRDefault="004F7734">
      <w:pPr>
        <w:pStyle w:val="a5"/>
      </w:pPr>
      <w:r>
        <w:t>两个program在一句话里面吗。。。</w:t>
      </w:r>
    </w:p>
  </w:comment>
  <w:comment w:id="10" w:author="Microsoft Office 用户" w:date="2017-12-07T23:40:00Z" w:initials="Office">
    <w:p w14:paraId="4488BA00" w14:textId="6A248FF3" w:rsidR="00B744CF" w:rsidRDefault="00B744CF">
      <w:pPr>
        <w:pStyle w:val="a5"/>
      </w:pPr>
      <w:r>
        <w:rPr>
          <w:rStyle w:val="a4"/>
        </w:rPr>
        <w:annotationRef/>
      </w:r>
      <w:r>
        <w:t>添加一句</w:t>
      </w:r>
      <w:r>
        <w:rPr>
          <w:rFonts w:hint="eastAsia"/>
        </w:rPr>
        <w:t>可以吗</w:t>
      </w:r>
      <w:r>
        <w:t>？</w:t>
      </w:r>
      <w:r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 xml:space="preserve">Our group mainly </w:t>
      </w:r>
      <w:r w:rsidRPr="00EA436B"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>concerns with how </w:t>
      </w:r>
      <w:hyperlink r:id="rId1" w:tooltip="Software agent" w:history="1">
        <w:r w:rsidRPr="00EA436B">
          <w:rPr>
            <w:rFonts w:ascii="Times New Roman" w:eastAsia="宋体" w:hAnsi="Times New Roman" w:cs="Times New Roman"/>
            <w:color w:val="000000" w:themeColor="text1"/>
            <w:kern w:val="0"/>
            <w:shd w:val="clear" w:color="auto" w:fill="FFFFFF"/>
          </w:rPr>
          <w:t>software agents</w:t>
        </w:r>
      </w:hyperlink>
      <w:r w:rsidRPr="00EA436B"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> ought to take </w:t>
      </w:r>
      <w:hyperlink r:id="rId2" w:tooltip="Action selection" w:history="1">
        <w:r w:rsidRPr="00EA436B">
          <w:rPr>
            <w:rFonts w:ascii="Times New Roman" w:eastAsia="宋体" w:hAnsi="Times New Roman" w:cs="Times New Roman"/>
            <w:color w:val="000000" w:themeColor="text1"/>
            <w:kern w:val="0"/>
            <w:shd w:val="clear" w:color="auto" w:fill="FFFFFF"/>
          </w:rPr>
          <w:t>actions</w:t>
        </w:r>
      </w:hyperlink>
      <w:r w:rsidRPr="00EA436B"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> in an environment so as to maximize some notion of cumulative reward</w:t>
      </w:r>
      <w:r>
        <w:rPr>
          <w:rStyle w:val="a4"/>
        </w:rPr>
        <w:annotationRef/>
      </w:r>
      <w:r w:rsidR="0072482B"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 xml:space="preserve">. </w:t>
      </w:r>
      <w:r w:rsidR="0072482B">
        <w:rPr>
          <w:rFonts w:ascii="Times New Roman" w:eastAsia="宋体" w:hAnsi="Times New Roman" w:cs="Times New Roman" w:hint="eastAsia"/>
          <w:color w:val="000000" w:themeColor="text1"/>
          <w:kern w:val="0"/>
          <w:shd w:val="clear" w:color="auto" w:fill="FFFFFF"/>
        </w:rPr>
        <w:t>这个</w:t>
      </w:r>
      <w:r w:rsidR="0072482B"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>是介绍强化学习的。。。</w:t>
      </w:r>
    </w:p>
  </w:comment>
  <w:comment w:id="12" w:author="Microsoft Office 用户" w:date="2017-12-07T23:31:00Z" w:initials="Office">
    <w:p w14:paraId="2B21B758" w14:textId="42591768" w:rsidR="00325D2C" w:rsidRDefault="00325D2C">
      <w:pPr>
        <w:pStyle w:val="a5"/>
      </w:pPr>
      <w:r>
        <w:rPr>
          <w:rStyle w:val="a4"/>
        </w:rPr>
        <w:annotationRef/>
      </w:r>
      <w:r>
        <w:t>是不是应该改成used all-</w:t>
      </w:r>
      <w:r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>permutations</w:t>
      </w:r>
      <w:r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hd w:val="clear" w:color="auto" w:fill="FFFFFF"/>
        </w:rPr>
        <w:t>to</w:t>
      </w:r>
      <w:r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 xml:space="preserve"> obtain the optimal result(</w:t>
      </w:r>
      <w:r w:rsidR="00D84B79" w:rsidRPr="00D84B79"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>Greatly increase the algorithm's time and space complexity</w:t>
      </w:r>
      <w:r w:rsidR="00D84B79"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>.</w:t>
      </w:r>
    </w:p>
  </w:comment>
  <w:comment w:id="18" w:author="Tian, Qi" w:date="2017-12-05T10:46:00Z" w:initials="TQ">
    <w:p w14:paraId="02984245" w14:textId="0EEF76D2" w:rsidR="00354440" w:rsidRDefault="0035444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添加的</w:t>
      </w:r>
      <w:r w:rsidR="00020DE2">
        <w:rPr>
          <w:rFonts w:hint="eastAsia"/>
        </w:rPr>
        <w:t>，这个科研我再想想能不能再生动一点。。。</w:t>
      </w:r>
    </w:p>
  </w:comment>
  <w:comment w:id="29" w:author="Microsoft Office 用户" w:date="2017-12-07T23:39:00Z" w:initials="Office">
    <w:p w14:paraId="2C746463" w14:textId="35BA9BF6" w:rsidR="00235AF8" w:rsidRDefault="00235AF8">
      <w:pPr>
        <w:pStyle w:val="a5"/>
      </w:pPr>
      <w:r>
        <w:rPr>
          <w:rStyle w:val="a4"/>
        </w:rPr>
        <w:annotationRef/>
      </w:r>
      <w:r w:rsidRPr="00235AF8">
        <w:rPr>
          <w:rFonts w:ascii="Times New Roman" w:eastAsia="宋体" w:hAnsi="Times New Roman" w:cs="Times New Roman"/>
          <w:color w:val="000000" w:themeColor="text1"/>
        </w:rPr>
        <w:t>加一句这个可以</w:t>
      </w:r>
      <w:r w:rsidRPr="00235AF8">
        <w:rPr>
          <w:rFonts w:ascii="Times New Roman" w:eastAsia="宋体" w:hAnsi="Times New Roman" w:cs="Times New Roman" w:hint="eastAsia"/>
          <w:color w:val="000000" w:themeColor="text1"/>
        </w:rPr>
        <w:t>吗</w:t>
      </w:r>
      <w:r w:rsidRPr="00235AF8">
        <w:rPr>
          <w:rFonts w:ascii="Times New Roman" w:eastAsia="宋体" w:hAnsi="Times New Roman" w:cs="Times New Roman"/>
          <w:color w:val="000000" w:themeColor="text1"/>
        </w:rPr>
        <w:t>？</w:t>
      </w:r>
      <w:r>
        <w:rPr>
          <w:rFonts w:ascii="Times New Roman" w:eastAsia="宋体" w:hAnsi="Times New Roman" w:cs="Times New Roman"/>
          <w:color w:val="FF0000"/>
        </w:rPr>
        <w:t xml:space="preserve">Not only did </w:t>
      </w:r>
      <w:r w:rsidRPr="00ED195A">
        <w:rPr>
          <w:rFonts w:ascii="Times New Roman" w:eastAsia="宋体" w:hAnsi="Times New Roman" w:cs="Times New Roman"/>
          <w:color w:val="FF0000"/>
        </w:rPr>
        <w:t>I learn how a company deal with the big data and how to use</w:t>
      </w:r>
      <w:r>
        <w:rPr>
          <w:rFonts w:ascii="Times New Roman" w:eastAsia="宋体" w:hAnsi="Times New Roman" w:cs="Times New Roman"/>
          <w:color w:val="FF0000"/>
        </w:rPr>
        <w:t xml:space="preserve"> the big data</w:t>
      </w:r>
      <w:r w:rsidRPr="00ED195A">
        <w:rPr>
          <w:rFonts w:ascii="Times New Roman" w:eastAsia="宋体" w:hAnsi="Times New Roman" w:cs="Times New Roman"/>
          <w:color w:val="FF0000"/>
        </w:rPr>
        <w:t xml:space="preserve"> to provide better service for their clients</w:t>
      </w:r>
      <w:r>
        <w:rPr>
          <w:rFonts w:ascii="Times New Roman" w:eastAsia="宋体" w:hAnsi="Times New Roman" w:cs="Times New Roman"/>
          <w:color w:val="FF0000"/>
        </w:rPr>
        <w:t>, but</w:t>
      </w:r>
    </w:p>
  </w:comment>
  <w:comment w:id="28" w:author="Tian, Qi" w:date="2017-12-05T13:35:00Z" w:initials="TQ">
    <w:p w14:paraId="3E62B1A8" w14:textId="49CDA3EA" w:rsidR="00CA4D11" w:rsidRDefault="00CA4D11">
      <w:pPr>
        <w:pStyle w:val="a5"/>
      </w:pPr>
      <w:r>
        <w:rPr>
          <w:rStyle w:val="a4"/>
        </w:rPr>
        <w:annotationRef/>
      </w:r>
      <w:r w:rsidR="001B6290">
        <w:t>这边为什么要删掉</w:t>
      </w:r>
      <w:r w:rsidR="001B6290">
        <w:rPr>
          <w:rFonts w:hint="eastAsia"/>
        </w:rPr>
        <w:t>开头</w:t>
      </w:r>
      <w:r w:rsidR="001B6290">
        <w:t>的呢？。。。</w:t>
      </w:r>
      <w:bookmarkStart w:id="34" w:name="_GoBack"/>
      <w:bookmarkEnd w:id="34"/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193136" w15:done="0"/>
  <w15:commentEx w15:paraId="4488BA00" w15:done="0"/>
  <w15:commentEx w15:paraId="2B21B758" w15:done="0"/>
  <w15:commentEx w15:paraId="02984245" w15:done="0"/>
  <w15:commentEx w15:paraId="2C746463" w15:done="0"/>
  <w15:commentEx w15:paraId="3E62B1A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2984245" w16cid:durableId="1DD401AA"/>
  <w16cid:commentId w16cid:paraId="4ECE9FE7" w16cid:durableId="1DD401AB"/>
  <w16cid:commentId w16cid:paraId="0B63A378" w16cid:durableId="1DD401AC"/>
  <w16cid:commentId w16cid:paraId="3E62B1A8" w16cid:durableId="1DD401AD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181C45" w14:textId="77777777" w:rsidR="00240032" w:rsidRDefault="00240032" w:rsidP="00B90859">
      <w:r>
        <w:separator/>
      </w:r>
    </w:p>
  </w:endnote>
  <w:endnote w:type="continuationSeparator" w:id="0">
    <w:p w14:paraId="34B56037" w14:textId="77777777" w:rsidR="00240032" w:rsidRDefault="00240032" w:rsidP="00B90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2E0671" w14:textId="77777777" w:rsidR="00240032" w:rsidRDefault="00240032" w:rsidP="00B90859">
      <w:r>
        <w:separator/>
      </w:r>
    </w:p>
  </w:footnote>
  <w:footnote w:type="continuationSeparator" w:id="0">
    <w:p w14:paraId="5EA93B40" w14:textId="77777777" w:rsidR="00240032" w:rsidRDefault="00240032" w:rsidP="00B908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297C4F"/>
    <w:multiLevelType w:val="hybridMultilevel"/>
    <w:tmpl w:val="4052DA2E"/>
    <w:lvl w:ilvl="0" w:tplc="11926D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iffany Yang">
    <w15:presenceInfo w15:providerId="None" w15:userId="Tiffany Yang"/>
  </w15:person>
  <w15:person w15:author="Microsoft Office 用户">
    <w15:presenceInfo w15:providerId="None" w15:userId="Microsoft Office 用户"/>
  </w15:person>
  <w15:person w15:author="Tian, Qi">
    <w15:presenceInfo w15:providerId="None" w15:userId="Tian, Q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D06"/>
    <w:rsid w:val="00020DE2"/>
    <w:rsid w:val="0004170A"/>
    <w:rsid w:val="00044078"/>
    <w:rsid w:val="0005283F"/>
    <w:rsid w:val="000661E7"/>
    <w:rsid w:val="00084829"/>
    <w:rsid w:val="0008534E"/>
    <w:rsid w:val="00090F8F"/>
    <w:rsid w:val="0009491F"/>
    <w:rsid w:val="00096F04"/>
    <w:rsid w:val="000C2B88"/>
    <w:rsid w:val="000D0D2A"/>
    <w:rsid w:val="000D115E"/>
    <w:rsid w:val="000D5302"/>
    <w:rsid w:val="000D669C"/>
    <w:rsid w:val="000F0085"/>
    <w:rsid w:val="000F1763"/>
    <w:rsid w:val="000F500F"/>
    <w:rsid w:val="00104D7E"/>
    <w:rsid w:val="00107957"/>
    <w:rsid w:val="00115076"/>
    <w:rsid w:val="00132C37"/>
    <w:rsid w:val="001330F9"/>
    <w:rsid w:val="00134EC0"/>
    <w:rsid w:val="00142274"/>
    <w:rsid w:val="001539EB"/>
    <w:rsid w:val="00154548"/>
    <w:rsid w:val="001547C8"/>
    <w:rsid w:val="001665FE"/>
    <w:rsid w:val="00167702"/>
    <w:rsid w:val="00170B50"/>
    <w:rsid w:val="00170B8C"/>
    <w:rsid w:val="00170D07"/>
    <w:rsid w:val="00170E7B"/>
    <w:rsid w:val="0017462A"/>
    <w:rsid w:val="00182850"/>
    <w:rsid w:val="00196768"/>
    <w:rsid w:val="001A1D06"/>
    <w:rsid w:val="001A7A4C"/>
    <w:rsid w:val="001B6290"/>
    <w:rsid w:val="001C2B43"/>
    <w:rsid w:val="001C7F4E"/>
    <w:rsid w:val="001D0C4B"/>
    <w:rsid w:val="001E2774"/>
    <w:rsid w:val="00210027"/>
    <w:rsid w:val="0023170A"/>
    <w:rsid w:val="00235AF8"/>
    <w:rsid w:val="00240032"/>
    <w:rsid w:val="00270818"/>
    <w:rsid w:val="002729FF"/>
    <w:rsid w:val="002741BE"/>
    <w:rsid w:val="002B0BEF"/>
    <w:rsid w:val="002C30A3"/>
    <w:rsid w:val="002D646A"/>
    <w:rsid w:val="002F16FB"/>
    <w:rsid w:val="002F7520"/>
    <w:rsid w:val="00325D2C"/>
    <w:rsid w:val="00332907"/>
    <w:rsid w:val="00332BA9"/>
    <w:rsid w:val="00351B61"/>
    <w:rsid w:val="00354440"/>
    <w:rsid w:val="00354A56"/>
    <w:rsid w:val="0035537A"/>
    <w:rsid w:val="00364D5A"/>
    <w:rsid w:val="003811A3"/>
    <w:rsid w:val="00390A2B"/>
    <w:rsid w:val="00394EE4"/>
    <w:rsid w:val="00395DD7"/>
    <w:rsid w:val="003A0572"/>
    <w:rsid w:val="003C5226"/>
    <w:rsid w:val="003D7431"/>
    <w:rsid w:val="003E517D"/>
    <w:rsid w:val="00420196"/>
    <w:rsid w:val="00430456"/>
    <w:rsid w:val="00435DE0"/>
    <w:rsid w:val="00436DA3"/>
    <w:rsid w:val="00471201"/>
    <w:rsid w:val="00491761"/>
    <w:rsid w:val="00497568"/>
    <w:rsid w:val="004A5846"/>
    <w:rsid w:val="004B5A90"/>
    <w:rsid w:val="004B7A06"/>
    <w:rsid w:val="004F5C9F"/>
    <w:rsid w:val="004F7734"/>
    <w:rsid w:val="005015C1"/>
    <w:rsid w:val="00506CD6"/>
    <w:rsid w:val="005256BB"/>
    <w:rsid w:val="00541FB9"/>
    <w:rsid w:val="00546269"/>
    <w:rsid w:val="0055482A"/>
    <w:rsid w:val="00560634"/>
    <w:rsid w:val="00564ABC"/>
    <w:rsid w:val="0056644F"/>
    <w:rsid w:val="00570667"/>
    <w:rsid w:val="00585B5C"/>
    <w:rsid w:val="005866C8"/>
    <w:rsid w:val="0059234F"/>
    <w:rsid w:val="005A520B"/>
    <w:rsid w:val="005B580A"/>
    <w:rsid w:val="005D5169"/>
    <w:rsid w:val="005E4A57"/>
    <w:rsid w:val="005F09D7"/>
    <w:rsid w:val="00600B89"/>
    <w:rsid w:val="006202ED"/>
    <w:rsid w:val="00623C86"/>
    <w:rsid w:val="00627E6E"/>
    <w:rsid w:val="00631DE3"/>
    <w:rsid w:val="00634B91"/>
    <w:rsid w:val="006359D7"/>
    <w:rsid w:val="00651C37"/>
    <w:rsid w:val="00670A81"/>
    <w:rsid w:val="00692000"/>
    <w:rsid w:val="00695D55"/>
    <w:rsid w:val="006A69C7"/>
    <w:rsid w:val="006B36C5"/>
    <w:rsid w:val="006F4865"/>
    <w:rsid w:val="00701CBF"/>
    <w:rsid w:val="007061F2"/>
    <w:rsid w:val="00715958"/>
    <w:rsid w:val="00724642"/>
    <w:rsid w:val="0072482B"/>
    <w:rsid w:val="007274BD"/>
    <w:rsid w:val="00735D20"/>
    <w:rsid w:val="007368DF"/>
    <w:rsid w:val="00742F01"/>
    <w:rsid w:val="00777D15"/>
    <w:rsid w:val="00781E44"/>
    <w:rsid w:val="00794324"/>
    <w:rsid w:val="0079657B"/>
    <w:rsid w:val="007C0BD8"/>
    <w:rsid w:val="007D11F9"/>
    <w:rsid w:val="007D7FF3"/>
    <w:rsid w:val="007F4E76"/>
    <w:rsid w:val="008063F8"/>
    <w:rsid w:val="0081117A"/>
    <w:rsid w:val="00821AD1"/>
    <w:rsid w:val="008379A3"/>
    <w:rsid w:val="00842539"/>
    <w:rsid w:val="008433E0"/>
    <w:rsid w:val="00847213"/>
    <w:rsid w:val="008516B6"/>
    <w:rsid w:val="00872D7B"/>
    <w:rsid w:val="008736A0"/>
    <w:rsid w:val="00897D30"/>
    <w:rsid w:val="008A1345"/>
    <w:rsid w:val="008E294D"/>
    <w:rsid w:val="008E7AF3"/>
    <w:rsid w:val="008F50BC"/>
    <w:rsid w:val="008F6645"/>
    <w:rsid w:val="009147B6"/>
    <w:rsid w:val="00924CC4"/>
    <w:rsid w:val="00957060"/>
    <w:rsid w:val="00973984"/>
    <w:rsid w:val="009813E9"/>
    <w:rsid w:val="00981573"/>
    <w:rsid w:val="009B0853"/>
    <w:rsid w:val="009C0626"/>
    <w:rsid w:val="009C7BC3"/>
    <w:rsid w:val="009C7BED"/>
    <w:rsid w:val="009D2EA5"/>
    <w:rsid w:val="009E15EC"/>
    <w:rsid w:val="009E4960"/>
    <w:rsid w:val="009F5342"/>
    <w:rsid w:val="00A00C85"/>
    <w:rsid w:val="00A06158"/>
    <w:rsid w:val="00A1610C"/>
    <w:rsid w:val="00A31C13"/>
    <w:rsid w:val="00A33995"/>
    <w:rsid w:val="00A423E1"/>
    <w:rsid w:val="00A54CDA"/>
    <w:rsid w:val="00A60ACF"/>
    <w:rsid w:val="00A802C4"/>
    <w:rsid w:val="00A914B2"/>
    <w:rsid w:val="00AC65A8"/>
    <w:rsid w:val="00AD751E"/>
    <w:rsid w:val="00AE2739"/>
    <w:rsid w:val="00B02FB1"/>
    <w:rsid w:val="00B25011"/>
    <w:rsid w:val="00B25F7E"/>
    <w:rsid w:val="00B268B9"/>
    <w:rsid w:val="00B27DFF"/>
    <w:rsid w:val="00B428A2"/>
    <w:rsid w:val="00B46366"/>
    <w:rsid w:val="00B61284"/>
    <w:rsid w:val="00B62BB7"/>
    <w:rsid w:val="00B656BB"/>
    <w:rsid w:val="00B67B0E"/>
    <w:rsid w:val="00B73DC5"/>
    <w:rsid w:val="00B744CF"/>
    <w:rsid w:val="00B7713D"/>
    <w:rsid w:val="00B90859"/>
    <w:rsid w:val="00B93CF2"/>
    <w:rsid w:val="00BB63B3"/>
    <w:rsid w:val="00BD5C4C"/>
    <w:rsid w:val="00BF1FC1"/>
    <w:rsid w:val="00C1304B"/>
    <w:rsid w:val="00C23211"/>
    <w:rsid w:val="00C254A4"/>
    <w:rsid w:val="00C30965"/>
    <w:rsid w:val="00C53DB2"/>
    <w:rsid w:val="00C6448A"/>
    <w:rsid w:val="00C666F0"/>
    <w:rsid w:val="00C70408"/>
    <w:rsid w:val="00C75430"/>
    <w:rsid w:val="00C93DBC"/>
    <w:rsid w:val="00C93EF7"/>
    <w:rsid w:val="00CA4D11"/>
    <w:rsid w:val="00CB6CC2"/>
    <w:rsid w:val="00CC4CC9"/>
    <w:rsid w:val="00CF2482"/>
    <w:rsid w:val="00D077F2"/>
    <w:rsid w:val="00D11EB0"/>
    <w:rsid w:val="00D15534"/>
    <w:rsid w:val="00D4129D"/>
    <w:rsid w:val="00D41AB9"/>
    <w:rsid w:val="00D45D4F"/>
    <w:rsid w:val="00D46F8C"/>
    <w:rsid w:val="00D61086"/>
    <w:rsid w:val="00D76784"/>
    <w:rsid w:val="00D84B79"/>
    <w:rsid w:val="00D8550D"/>
    <w:rsid w:val="00D97C57"/>
    <w:rsid w:val="00DC4409"/>
    <w:rsid w:val="00DD7868"/>
    <w:rsid w:val="00DF47AA"/>
    <w:rsid w:val="00E0717E"/>
    <w:rsid w:val="00E127B5"/>
    <w:rsid w:val="00E16329"/>
    <w:rsid w:val="00E31F15"/>
    <w:rsid w:val="00E42B6F"/>
    <w:rsid w:val="00E4343E"/>
    <w:rsid w:val="00E448A0"/>
    <w:rsid w:val="00E54E64"/>
    <w:rsid w:val="00E60AC3"/>
    <w:rsid w:val="00E63008"/>
    <w:rsid w:val="00E63B63"/>
    <w:rsid w:val="00E92D9D"/>
    <w:rsid w:val="00EA35F1"/>
    <w:rsid w:val="00EA3A8C"/>
    <w:rsid w:val="00EC4E0F"/>
    <w:rsid w:val="00ED3891"/>
    <w:rsid w:val="00EE184B"/>
    <w:rsid w:val="00EE264B"/>
    <w:rsid w:val="00EE266B"/>
    <w:rsid w:val="00F07D8A"/>
    <w:rsid w:val="00F13E21"/>
    <w:rsid w:val="00F35443"/>
    <w:rsid w:val="00F70989"/>
    <w:rsid w:val="00F80DEC"/>
    <w:rsid w:val="00F92512"/>
    <w:rsid w:val="00FA0BDF"/>
    <w:rsid w:val="00FA456C"/>
    <w:rsid w:val="00FB4FAA"/>
    <w:rsid w:val="00FB5581"/>
    <w:rsid w:val="00FC0C14"/>
    <w:rsid w:val="00FC6834"/>
    <w:rsid w:val="00FD1E4B"/>
    <w:rsid w:val="00FD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62A80"/>
  <w15:chartTrackingRefBased/>
  <w15:docId w15:val="{895BB5B9-D21E-4A5D-ADD7-EA316F7B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4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626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DF47AA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DF47AA"/>
    <w:rPr>
      <w:sz w:val="24"/>
      <w:szCs w:val="24"/>
    </w:rPr>
  </w:style>
  <w:style w:type="character" w:customStyle="1" w:styleId="a6">
    <w:name w:val="批注文字字符"/>
    <w:basedOn w:val="a0"/>
    <w:link w:val="a5"/>
    <w:uiPriority w:val="99"/>
    <w:semiHidden/>
    <w:rsid w:val="00DF47AA"/>
    <w:rPr>
      <w:sz w:val="24"/>
      <w:szCs w:val="24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F47AA"/>
    <w:rPr>
      <w:b/>
      <w:bCs/>
      <w:sz w:val="20"/>
      <w:szCs w:val="20"/>
    </w:rPr>
  </w:style>
  <w:style w:type="character" w:customStyle="1" w:styleId="a8">
    <w:name w:val="批注主题字符"/>
    <w:basedOn w:val="a6"/>
    <w:link w:val="a7"/>
    <w:uiPriority w:val="99"/>
    <w:semiHidden/>
    <w:rsid w:val="00DF47AA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F47AA"/>
    <w:rPr>
      <w:rFonts w:ascii="Times New Roman" w:hAnsi="Times New Roman" w:cs="Times New Roman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DF47AA"/>
    <w:rPr>
      <w:rFonts w:ascii="Times New Roman" w:hAnsi="Times New Roman" w:cs="Times New Roman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96768"/>
    <w:rPr>
      <w:color w:val="0000FF"/>
      <w:u w:val="single"/>
    </w:rPr>
  </w:style>
  <w:style w:type="paragraph" w:styleId="ac">
    <w:name w:val="header"/>
    <w:basedOn w:val="a"/>
    <w:link w:val="ad"/>
    <w:uiPriority w:val="99"/>
    <w:unhideWhenUsed/>
    <w:rsid w:val="00B90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B90859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90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B90859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132C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132C37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Software_agent" TargetMode="External"/><Relationship Id="rId2" Type="http://schemas.openxmlformats.org/officeDocument/2006/relationships/hyperlink" Target="https://en.wikipedia.org/wiki/Action_selection" TargetMode="External"/></Relationship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4" Type="http://schemas.microsoft.com/office/2016/09/relationships/commentsIds" Target="commentsId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hyperlink" Target="https://en.wikipedia.org/wiki/Computer_science" TargetMode="External"/><Relationship Id="rId10" Type="http://schemas.openxmlformats.org/officeDocument/2006/relationships/hyperlink" Target="https://en.wikipedia.org/wiki/Computer_progra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1120</Words>
  <Characters>6388</Characters>
  <Application>Microsoft Macintosh Word</Application>
  <DocSecurity>0</DocSecurity>
  <Lines>53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Yang</dc:creator>
  <cp:keywords/>
  <dc:description/>
  <cp:lastModifiedBy>Microsoft Office 用户</cp:lastModifiedBy>
  <cp:revision>16</cp:revision>
  <dcterms:created xsi:type="dcterms:W3CDTF">2017-12-07T15:23:00Z</dcterms:created>
  <dcterms:modified xsi:type="dcterms:W3CDTF">2017-12-07T15:42:00Z</dcterms:modified>
</cp:coreProperties>
</file>