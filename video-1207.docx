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57A39" w14:textId="77777777" w:rsidR="00D13B27" w:rsidRDefault="00DD0434" w:rsidP="00DD043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einforcement learning</w:t>
      </w:r>
    </w:p>
    <w:p w14:paraId="530ECA40" w14:textId="77777777" w:rsidR="00BB314F" w:rsidRDefault="007D00CD" w:rsidP="00DD043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NAO robot competition</w:t>
      </w:r>
    </w:p>
    <w:p w14:paraId="7971E884" w14:textId="77777777" w:rsidR="007D00CD" w:rsidRDefault="007F490F" w:rsidP="00DD043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urdue program synthesis</w:t>
      </w:r>
    </w:p>
    <w:p w14:paraId="21F2060B" w14:textId="57EE07BB" w:rsidR="009A583C" w:rsidRPr="007007F1" w:rsidRDefault="00A10B1E" w:rsidP="009A583C">
      <w:pPr>
        <w:rPr>
          <w:ins w:id="0" w:author="Tiffany Yang" w:date="2017-12-07T10:56:00Z"/>
          <w:color w:val="FF0000"/>
          <w:lang w:eastAsia="zh-CN"/>
          <w:rPrChange w:id="1" w:author="Tiffany Yang" w:date="2017-12-07T10:57:00Z">
            <w:rPr>
              <w:ins w:id="2" w:author="Tiffany Yang" w:date="2017-12-07T10:56:00Z"/>
              <w:lang w:eastAsia="zh-CN"/>
            </w:rPr>
          </w:rPrChange>
        </w:rPr>
      </w:pPr>
      <w:ins w:id="3" w:author="Tiffany Yang" w:date="2017-12-07T10:56:00Z">
        <w:r w:rsidRPr="00A10B1E">
          <w:rPr>
            <w:lang w:eastAsia="zh-CN"/>
          </w:rPr>
          <w:t xml:space="preserve">Prepare a </w:t>
        </w:r>
        <w:proofErr w:type="gramStart"/>
        <w:r w:rsidRPr="00A10B1E">
          <w:rPr>
            <w:lang w:eastAsia="zh-CN"/>
          </w:rPr>
          <w:t>1-2 minute</w:t>
        </w:r>
        <w:proofErr w:type="gramEnd"/>
        <w:r w:rsidRPr="00A10B1E">
          <w:rPr>
            <w:lang w:eastAsia="zh-CN"/>
          </w:rPr>
          <w:t xml:space="preserve"> video that lets the admission committee know who you are, what you do well, and </w:t>
        </w:r>
        <w:r w:rsidRPr="007007F1">
          <w:rPr>
            <w:color w:val="FF0000"/>
            <w:lang w:eastAsia="zh-CN"/>
            <w:rPrChange w:id="4" w:author="Tiffany Yang" w:date="2017-12-07T10:57:00Z">
              <w:rPr>
                <w:lang w:eastAsia="zh-CN"/>
              </w:rPr>
            </w:rPrChange>
          </w:rPr>
          <w:t>what you are looking to achieve in your graduate study at the LTI.</w:t>
        </w:r>
      </w:ins>
      <w:ins w:id="5" w:author="Tiffany Yang" w:date="2017-12-07T10:57:00Z">
        <w:r w:rsidR="007007F1">
          <w:rPr>
            <w:color w:val="FF0000"/>
            <w:lang w:eastAsia="zh-CN"/>
          </w:rPr>
          <w:t xml:space="preserve"> </w:t>
        </w:r>
        <w:r w:rsidR="007007F1">
          <w:rPr>
            <w:rFonts w:hint="eastAsia"/>
            <w:color w:val="FF0000"/>
            <w:lang w:eastAsia="zh-CN"/>
          </w:rPr>
          <w:t>这个问题需要回答一下</w:t>
        </w:r>
      </w:ins>
    </w:p>
    <w:p w14:paraId="0301ADE9" w14:textId="77777777" w:rsidR="00A10B1E" w:rsidRDefault="00A10B1E" w:rsidP="009A583C">
      <w:pPr>
        <w:rPr>
          <w:lang w:eastAsia="zh-CN"/>
        </w:rPr>
      </w:pPr>
    </w:p>
    <w:p w14:paraId="3E5E320E" w14:textId="17289D5A" w:rsidR="009F716F" w:rsidDel="006E37FD" w:rsidRDefault="009A583C" w:rsidP="009A583C">
      <w:pPr>
        <w:rPr>
          <w:ins w:id="6" w:author="Tiffany Yang" w:date="2017-12-07T11:08:00Z"/>
          <w:del w:id="7" w:author="Tian, Qi" w:date="2017-12-07T14:39:00Z"/>
          <w:lang w:eastAsia="zh-CN"/>
        </w:rPr>
      </w:pPr>
      <w:r>
        <w:rPr>
          <w:rFonts w:hint="eastAsia"/>
          <w:lang w:eastAsia="zh-CN"/>
        </w:rPr>
        <w:t>Hi</w:t>
      </w:r>
      <w:r>
        <w:rPr>
          <w:lang w:eastAsia="zh-CN"/>
        </w:rPr>
        <w:t xml:space="preserve">, </w:t>
      </w:r>
      <w:r w:rsidR="001D731F">
        <w:rPr>
          <w:lang w:eastAsia="zh-CN"/>
        </w:rPr>
        <w:t>I am Tian Qi, now studying in</w:t>
      </w:r>
      <w:r w:rsidR="00C57D02">
        <w:rPr>
          <w:lang w:eastAsia="zh-CN"/>
        </w:rPr>
        <w:t xml:space="preserve"> Nanjing University, China</w:t>
      </w:r>
      <w:r w:rsidR="001D731F">
        <w:rPr>
          <w:lang w:eastAsia="zh-CN"/>
        </w:rPr>
        <w:t xml:space="preserve"> for a bachelor</w:t>
      </w:r>
      <w:ins w:id="8" w:author="Tiffany Yang" w:date="2017-12-07T10:34:00Z">
        <w:r w:rsidR="007564E0">
          <w:rPr>
            <w:lang w:eastAsia="zh-CN"/>
          </w:rPr>
          <w:t>’s</w:t>
        </w:r>
      </w:ins>
      <w:r w:rsidR="001D731F">
        <w:rPr>
          <w:lang w:eastAsia="zh-CN"/>
        </w:rPr>
        <w:t xml:space="preserve"> degree in software engineering</w:t>
      </w:r>
      <w:del w:id="9" w:author="Tiffany Yang" w:date="2017-12-07T10:38:00Z">
        <w:r w:rsidR="001D731F" w:rsidDel="007564E0">
          <w:rPr>
            <w:lang w:eastAsia="zh-CN"/>
          </w:rPr>
          <w:delText xml:space="preserve"> major</w:delText>
        </w:r>
      </w:del>
      <w:r w:rsidR="001D731F">
        <w:rPr>
          <w:lang w:eastAsia="zh-CN"/>
        </w:rPr>
        <w:t xml:space="preserve">. I am applying for the MIIS program in the language technology institution of Carnegie Mellon University. In this video, I am going to illustrate </w:t>
      </w:r>
      <w:del w:id="10" w:author="Tiffany Yang" w:date="2017-12-07T10:58:00Z">
        <w:r w:rsidR="001D731F" w:rsidDel="00D534ED">
          <w:rPr>
            <w:rFonts w:hint="eastAsia"/>
            <w:lang w:eastAsia="zh-CN"/>
          </w:rPr>
          <w:delText>my strong interest</w:delText>
        </w:r>
        <w:r w:rsidR="00180EF1" w:rsidDel="00D534ED">
          <w:rPr>
            <w:rFonts w:hint="eastAsia"/>
            <w:lang w:eastAsia="zh-CN"/>
          </w:rPr>
          <w:delText xml:space="preserve"> and abilities for the program</w:delText>
        </w:r>
      </w:del>
      <w:ins w:id="11" w:author="Tiffany Yang" w:date="2017-12-07T10:58:00Z">
        <w:r w:rsidR="00D534ED">
          <w:rPr>
            <w:rFonts w:hint="eastAsia"/>
            <w:lang w:eastAsia="zh-CN"/>
          </w:rPr>
          <w:t>the</w:t>
        </w:r>
        <w:r w:rsidR="00D534ED">
          <w:rPr>
            <w:lang w:eastAsia="zh-CN"/>
          </w:rPr>
          <w:t xml:space="preserve"> </w:t>
        </w:r>
      </w:ins>
      <w:ins w:id="12" w:author="Tiffany Yang" w:date="2017-12-07T11:05:00Z">
        <w:r w:rsidR="009F716F">
          <w:rPr>
            <w:lang w:eastAsia="zh-CN"/>
          </w:rPr>
          <w:t xml:space="preserve">academic and practical </w:t>
        </w:r>
      </w:ins>
      <w:ins w:id="13" w:author="Tiffany Yang" w:date="2017-12-07T10:58:00Z">
        <w:r w:rsidR="00D534ED">
          <w:rPr>
            <w:rFonts w:hint="eastAsia"/>
            <w:lang w:eastAsia="zh-CN"/>
          </w:rPr>
          <w:t>foundations</w:t>
        </w:r>
        <w:r w:rsidR="00D534ED">
          <w:rPr>
            <w:lang w:eastAsia="zh-CN"/>
          </w:rPr>
          <w:t xml:space="preserve"> I have constructed to be</w:t>
        </w:r>
      </w:ins>
      <w:ins w:id="14" w:author="Tiffany Yang" w:date="2017-12-07T11:04:00Z">
        <w:r w:rsidR="008B591E">
          <w:rPr>
            <w:lang w:eastAsia="zh-CN"/>
          </w:rPr>
          <w:t xml:space="preserve"> a</w:t>
        </w:r>
      </w:ins>
      <w:ins w:id="15" w:author="Tiffany Yang" w:date="2017-12-07T10:58:00Z">
        <w:r w:rsidR="00D534ED">
          <w:rPr>
            <w:lang w:eastAsia="zh-CN"/>
          </w:rPr>
          <w:t xml:space="preserve"> competent</w:t>
        </w:r>
      </w:ins>
      <w:ins w:id="16" w:author="Tiffany Yang" w:date="2017-12-07T11:05:00Z">
        <w:r w:rsidR="009F716F">
          <w:rPr>
            <w:lang w:eastAsia="zh-CN"/>
          </w:rPr>
          <w:t xml:space="preserve"> candidate</w:t>
        </w:r>
      </w:ins>
      <w:ins w:id="17" w:author="Tiffany Yang" w:date="2017-12-07T10:58:00Z">
        <w:r w:rsidR="00D534ED">
          <w:rPr>
            <w:lang w:eastAsia="zh-CN"/>
          </w:rPr>
          <w:t xml:space="preserve"> for this program</w:t>
        </w:r>
      </w:ins>
      <w:r w:rsidR="00180EF1">
        <w:rPr>
          <w:lang w:eastAsia="zh-CN"/>
        </w:rPr>
        <w:t xml:space="preserve">. </w:t>
      </w:r>
      <w:r w:rsidR="00EC3F47">
        <w:rPr>
          <w:lang w:eastAsia="zh-CN"/>
        </w:rPr>
        <w:t>My previous research experience lies mostly on reinforcement learning</w:t>
      </w:r>
      <w:r w:rsidR="002E63CB">
        <w:rPr>
          <w:lang w:eastAsia="zh-CN"/>
        </w:rPr>
        <w:t xml:space="preserve">. </w:t>
      </w:r>
      <w:r w:rsidR="008265B7">
        <w:rPr>
          <w:lang w:eastAsia="zh-CN"/>
        </w:rPr>
        <w:t>It concerns</w:t>
      </w:r>
      <w:r w:rsidR="0070001C" w:rsidRPr="0070001C">
        <w:rPr>
          <w:lang w:eastAsia="zh-CN"/>
        </w:rPr>
        <w:t xml:space="preserve"> with how </w:t>
      </w:r>
      <w:hyperlink r:id="rId5" w:tooltip="Software agent" w:history="1">
        <w:r w:rsidR="0070001C" w:rsidRPr="0070001C">
          <w:rPr>
            <w:lang w:eastAsia="zh-CN"/>
          </w:rPr>
          <w:t>software agents</w:t>
        </w:r>
      </w:hyperlink>
      <w:r w:rsidR="0070001C" w:rsidRPr="0070001C">
        <w:rPr>
          <w:lang w:eastAsia="zh-CN"/>
        </w:rPr>
        <w:t> ought to take </w:t>
      </w:r>
      <w:hyperlink r:id="rId6" w:tooltip="Action selection" w:history="1">
        <w:r w:rsidR="0070001C" w:rsidRPr="0070001C">
          <w:rPr>
            <w:lang w:eastAsia="zh-CN"/>
          </w:rPr>
          <w:t>actions</w:t>
        </w:r>
      </w:hyperlink>
      <w:r w:rsidR="0070001C" w:rsidRPr="0070001C">
        <w:rPr>
          <w:lang w:eastAsia="zh-CN"/>
        </w:rPr>
        <w:t> in a</w:t>
      </w:r>
      <w:ins w:id="18" w:author="Tiffany Yang" w:date="2017-12-07T10:54:00Z">
        <w:r w:rsidR="00A10B1E">
          <w:rPr>
            <w:lang w:eastAsia="zh-CN"/>
          </w:rPr>
          <w:t xml:space="preserve"> certain </w:t>
        </w:r>
      </w:ins>
      <w:del w:id="19" w:author="Tiffany Yang" w:date="2017-12-07T10:54:00Z">
        <w:r w:rsidR="0070001C" w:rsidRPr="0070001C" w:rsidDel="00A10B1E">
          <w:rPr>
            <w:lang w:eastAsia="zh-CN"/>
          </w:rPr>
          <w:delText>n </w:delText>
        </w:r>
      </w:del>
      <w:r w:rsidR="0070001C" w:rsidRPr="0070001C">
        <w:rPr>
          <w:lang w:eastAsia="zh-CN"/>
        </w:rPr>
        <w:t>environment so as to maximize some notion of cumulative reward.</w:t>
      </w:r>
      <w:r w:rsidR="008265B7">
        <w:rPr>
          <w:lang w:eastAsia="zh-CN"/>
        </w:rPr>
        <w:t xml:space="preserve"> </w:t>
      </w:r>
      <w:r w:rsidR="002E63CB">
        <w:rPr>
          <w:lang w:eastAsia="zh-CN"/>
        </w:rPr>
        <w:t xml:space="preserve">I mainly focus on </w:t>
      </w:r>
      <w:r w:rsidR="003E5C44">
        <w:rPr>
          <w:lang w:eastAsia="zh-CN"/>
        </w:rPr>
        <w:t xml:space="preserve">putting forward a new method to solve the </w:t>
      </w:r>
      <w:r w:rsidR="002E63CB">
        <w:rPr>
          <w:lang w:eastAsia="zh-CN"/>
        </w:rPr>
        <w:t>POMDP problems.</w:t>
      </w:r>
      <w:r w:rsidR="00E94B89">
        <w:rPr>
          <w:lang w:eastAsia="zh-CN"/>
        </w:rPr>
        <w:t xml:space="preserve"> </w:t>
      </w:r>
      <w:r w:rsidR="00035072">
        <w:rPr>
          <w:lang w:eastAsia="zh-CN"/>
        </w:rPr>
        <w:t>I used plenty of data to train the agents to help them make the most correct decisions in a</w:t>
      </w:r>
      <w:r w:rsidR="007162D0">
        <w:rPr>
          <w:lang w:eastAsia="zh-CN"/>
        </w:rPr>
        <w:t>n</w:t>
      </w:r>
      <w:r w:rsidR="00035072">
        <w:rPr>
          <w:lang w:eastAsia="zh-CN"/>
        </w:rPr>
        <w:t xml:space="preserve"> unfamiliar environment. I have finished a paper </w:t>
      </w:r>
      <w:r w:rsidR="00035072" w:rsidRPr="00035072">
        <w:rPr>
          <w:lang w:eastAsia="zh-CN"/>
        </w:rPr>
        <w:t xml:space="preserve">based on this project and the paper had been published successfully. Rich project experience won me the opportunity to do summer research in Professor </w:t>
      </w:r>
      <w:proofErr w:type="spellStart"/>
      <w:r w:rsidR="00035072" w:rsidRPr="00035072">
        <w:rPr>
          <w:lang w:eastAsia="zh-CN"/>
        </w:rPr>
        <w:t>Xiaokang</w:t>
      </w:r>
      <w:proofErr w:type="spellEnd"/>
      <w:r w:rsidR="00035072" w:rsidRPr="00035072">
        <w:rPr>
          <w:lang w:eastAsia="zh-CN"/>
        </w:rPr>
        <w:t xml:space="preserve"> </w:t>
      </w:r>
      <w:proofErr w:type="spellStart"/>
      <w:r w:rsidR="00035072" w:rsidRPr="00035072">
        <w:rPr>
          <w:lang w:eastAsia="zh-CN"/>
        </w:rPr>
        <w:t>Qiu's</w:t>
      </w:r>
      <w:proofErr w:type="spellEnd"/>
      <w:r w:rsidR="00035072" w:rsidRPr="00035072">
        <w:rPr>
          <w:lang w:eastAsia="zh-CN"/>
        </w:rPr>
        <w:t xml:space="preserve"> Program Synthesis team in Purdue University. It aims to automatically construct a </w:t>
      </w:r>
      <w:hyperlink r:id="rId7" w:tooltip="Computer program" w:history="1">
        <w:r w:rsidR="00035072" w:rsidRPr="00C95044">
          <w:rPr>
            <w:lang w:eastAsia="zh-CN"/>
          </w:rPr>
          <w:t>program</w:t>
        </w:r>
      </w:hyperlink>
      <w:r w:rsidR="00035072" w:rsidRPr="00C95044">
        <w:rPr>
          <w:lang w:eastAsia="zh-CN"/>
        </w:rPr>
        <w:t> that satisfies a given high-level specification</w:t>
      </w:r>
      <w:ins w:id="20" w:author="Tian, Qi" w:date="2017-12-07T14:29:00Z">
        <w:r w:rsidR="00F74F06">
          <w:rPr>
            <w:lang w:eastAsia="zh-CN"/>
          </w:rPr>
          <w:t>.</w:t>
        </w:r>
        <w:r w:rsidR="00FE51C9">
          <w:rPr>
            <w:lang w:eastAsia="zh-CN"/>
          </w:rPr>
          <w:t xml:space="preserve"> This experience inspire</w:t>
        </w:r>
      </w:ins>
      <w:ins w:id="21" w:author="Tian, Qi" w:date="2017-12-07T14:30:00Z">
        <w:r w:rsidR="00FE51C9">
          <w:rPr>
            <w:lang w:eastAsia="zh-CN"/>
          </w:rPr>
          <w:t>s</w:t>
        </w:r>
      </w:ins>
      <w:ins w:id="22" w:author="Tian, Qi" w:date="2017-12-07T14:29:00Z">
        <w:r w:rsidR="00DD0EA8">
          <w:rPr>
            <w:lang w:eastAsia="zh-CN"/>
          </w:rPr>
          <w:t xml:space="preserve"> me to apply program synthesis to</w:t>
        </w:r>
      </w:ins>
      <w:ins w:id="23" w:author="Tian, Qi" w:date="2017-12-07T14:30:00Z">
        <w:r w:rsidR="00FE51C9">
          <w:rPr>
            <w:lang w:eastAsia="zh-CN"/>
          </w:rPr>
          <w:t xml:space="preserve"> speech synthesis</w:t>
        </w:r>
      </w:ins>
      <w:ins w:id="24" w:author="Tian, Qi" w:date="2017-12-07T14:32:00Z">
        <w:r w:rsidR="00DD0EA8">
          <w:rPr>
            <w:lang w:eastAsia="zh-CN"/>
          </w:rPr>
          <w:t xml:space="preserve"> or</w:t>
        </w:r>
      </w:ins>
      <w:ins w:id="25" w:author="Tian, Qi" w:date="2017-12-07T14:38:00Z">
        <w:r w:rsidR="007D3423">
          <w:rPr>
            <w:lang w:eastAsia="zh-CN"/>
          </w:rPr>
          <w:t xml:space="preserve"> the</w:t>
        </w:r>
      </w:ins>
      <w:ins w:id="26" w:author="Tian, Qi" w:date="2017-12-07T14:32:00Z">
        <w:r w:rsidR="00DD0EA8">
          <w:rPr>
            <w:lang w:eastAsia="zh-CN"/>
          </w:rPr>
          <w:t xml:space="preserve"> text analysis</w:t>
        </w:r>
      </w:ins>
      <w:del w:id="27" w:author="Tian, Qi" w:date="2017-12-07T14:29:00Z">
        <w:r w:rsidR="003E5C44" w:rsidRPr="00C95044" w:rsidDel="00F74F06">
          <w:rPr>
            <w:lang w:eastAsia="zh-CN"/>
          </w:rPr>
          <w:delText xml:space="preserve">. </w:delText>
        </w:r>
      </w:del>
      <w:ins w:id="28" w:author="Tiffany Yang" w:date="2017-12-07T11:07:00Z">
        <w:del w:id="29" w:author="Tian, Qi" w:date="2017-12-07T14:29:00Z">
          <w:r w:rsidR="009F716F" w:rsidDel="00F74F06">
            <w:rPr>
              <w:rFonts w:hint="eastAsia"/>
              <w:lang w:eastAsia="zh-CN"/>
            </w:rPr>
            <w:delText>此处加入你在这段经历中的收获</w:delText>
          </w:r>
        </w:del>
        <w:r w:rsidR="009F716F">
          <w:rPr>
            <w:rFonts w:hint="eastAsia"/>
            <w:lang w:eastAsia="zh-CN"/>
          </w:rPr>
          <w:t>.</w:t>
        </w:r>
      </w:ins>
      <w:ins w:id="30" w:author="Tiffany Yang" w:date="2017-12-07T11:08:00Z">
        <w:r w:rsidR="009F716F">
          <w:rPr>
            <w:lang w:eastAsia="zh-CN"/>
          </w:rPr>
          <w:t xml:space="preserve"> </w:t>
        </w:r>
      </w:ins>
      <w:r w:rsidR="00DF6107" w:rsidRPr="00C95044">
        <w:rPr>
          <w:lang w:eastAsia="zh-CN"/>
        </w:rPr>
        <w:t>I also have my internship</w:t>
      </w:r>
      <w:r w:rsidR="007162D0">
        <w:rPr>
          <w:lang w:eastAsia="zh-CN"/>
        </w:rPr>
        <w:t xml:space="preserve"> in SAP labs China as a</w:t>
      </w:r>
      <w:r w:rsidR="00C95044" w:rsidRPr="00C95044">
        <w:rPr>
          <w:lang w:eastAsia="zh-CN"/>
        </w:rPr>
        <w:t xml:space="preserve"> software engineer. During this internship, I learned </w:t>
      </w:r>
      <w:r w:rsidR="00A3180F">
        <w:rPr>
          <w:lang w:eastAsia="zh-CN"/>
        </w:rPr>
        <w:t xml:space="preserve">how a company deal with the big data and how to use them to provide better service for their clients. </w:t>
      </w:r>
      <w:r w:rsidR="00A62617" w:rsidRPr="00C95044">
        <w:rPr>
          <w:lang w:eastAsia="zh-CN"/>
        </w:rPr>
        <w:t xml:space="preserve">After my academic foundation and research experience, I have made my mind to devote myself </w:t>
      </w:r>
      <w:ins w:id="31" w:author="Tiffany Yang" w:date="2017-12-07T10:55:00Z">
        <w:r w:rsidR="00A10B1E">
          <w:rPr>
            <w:lang w:eastAsia="zh-CN"/>
          </w:rPr>
          <w:t>to</w:t>
        </w:r>
      </w:ins>
      <w:del w:id="32" w:author="Tiffany Yang" w:date="2017-12-07T10:55:00Z">
        <w:r w:rsidR="00A62617" w:rsidRPr="00C95044" w:rsidDel="00A10B1E">
          <w:rPr>
            <w:lang w:eastAsia="zh-CN"/>
          </w:rPr>
          <w:delText>in</w:delText>
        </w:r>
      </w:del>
      <w:r w:rsidR="00A62617" w:rsidRPr="00C95044">
        <w:rPr>
          <w:lang w:eastAsia="zh-CN"/>
        </w:rPr>
        <w:t xml:space="preserve"> information processing</w:t>
      </w:r>
      <w:r w:rsidR="00904059" w:rsidRPr="00C95044">
        <w:rPr>
          <w:lang w:eastAsia="zh-CN"/>
        </w:rPr>
        <w:t xml:space="preserve">. I always believe that the best way to predict the future is to create it, and this </w:t>
      </w:r>
      <w:del w:id="33" w:author="Tian, Qi" w:date="2017-12-07T14:38:00Z">
        <w:r w:rsidR="00904059" w:rsidRPr="00C95044" w:rsidDel="00B47BFA">
          <w:rPr>
            <w:lang w:eastAsia="zh-CN"/>
          </w:rPr>
          <w:delText xml:space="preserve">field </w:delText>
        </w:r>
      </w:del>
      <w:ins w:id="34" w:author="Tian, Qi" w:date="2017-12-07T14:38:00Z">
        <w:r w:rsidR="00B47BFA">
          <w:rPr>
            <w:lang w:eastAsia="zh-CN"/>
          </w:rPr>
          <w:t>program</w:t>
        </w:r>
        <w:r w:rsidR="00B47BFA" w:rsidRPr="00C95044">
          <w:rPr>
            <w:lang w:eastAsia="zh-CN"/>
          </w:rPr>
          <w:t xml:space="preserve"> </w:t>
        </w:r>
      </w:ins>
      <w:r w:rsidR="00904059" w:rsidRPr="00C95044">
        <w:rPr>
          <w:lang w:eastAsia="zh-CN"/>
        </w:rPr>
        <w:t xml:space="preserve">can provide me a platform to create my </w:t>
      </w:r>
      <w:bookmarkStart w:id="35" w:name="_GoBack"/>
      <w:bookmarkEnd w:id="35"/>
      <w:del w:id="36" w:author="Tian, Qi" w:date="2017-12-07T15:06:00Z">
        <w:r w:rsidR="00904059" w:rsidRPr="00C95044" w:rsidDel="00EC18C9">
          <w:rPr>
            <w:lang w:eastAsia="zh-CN"/>
          </w:rPr>
          <w:delText xml:space="preserve">academic </w:delText>
        </w:r>
      </w:del>
      <w:r w:rsidR="00904059" w:rsidRPr="00C95044">
        <w:rPr>
          <w:lang w:eastAsia="zh-CN"/>
        </w:rPr>
        <w:t>future</w:t>
      </w:r>
      <w:ins w:id="37" w:author="Tian, Qi" w:date="2017-12-07T14:39:00Z">
        <w:r w:rsidR="006E37FD">
          <w:rPr>
            <w:lang w:eastAsia="zh-CN"/>
          </w:rPr>
          <w:t>.</w:t>
        </w:r>
      </w:ins>
      <w:del w:id="38" w:author="Tian, Qi" w:date="2017-12-07T14:39:00Z">
        <w:r w:rsidR="00904059" w:rsidRPr="00C95044" w:rsidDel="006E37FD">
          <w:rPr>
            <w:lang w:eastAsia="zh-CN"/>
          </w:rPr>
          <w:delText>.</w:delText>
        </w:r>
      </w:del>
      <w:ins w:id="39" w:author="Tiffany Yang" w:date="2017-12-07T11:08:00Z">
        <w:del w:id="40" w:author="Tian, Qi" w:date="2017-12-07T14:39:00Z">
          <w:r w:rsidR="009F716F" w:rsidDel="006E37FD">
            <w:rPr>
              <w:lang w:eastAsia="zh-CN"/>
            </w:rPr>
            <w:delText xml:space="preserve"> </w:delText>
          </w:r>
          <w:r w:rsidR="009F716F" w:rsidRPr="00D2580C" w:rsidDel="006E37FD">
            <w:rPr>
              <w:color w:val="FF0000"/>
              <w:lang w:eastAsia="zh-CN"/>
            </w:rPr>
            <w:delText>what you are looking to achieve in your graduate study at the LTI.</w:delText>
          </w:r>
        </w:del>
      </w:ins>
      <w:ins w:id="41" w:author="Tian, Qi" w:date="2017-12-07T14:39:00Z">
        <w:r w:rsidR="008C4D34">
          <w:rPr>
            <w:lang w:eastAsia="zh-CN"/>
          </w:rPr>
          <w:t xml:space="preserve"> </w:t>
        </w:r>
      </w:ins>
    </w:p>
    <w:p w14:paraId="5CDE91A9" w14:textId="6D49AC26" w:rsidR="009A583C" w:rsidRPr="00035072" w:rsidRDefault="00904059" w:rsidP="009A583C">
      <w:pPr>
        <w:rPr>
          <w:lang w:eastAsia="zh-CN"/>
        </w:rPr>
      </w:pPr>
      <w:del w:id="42" w:author="Tian, Qi" w:date="2017-12-07T14:39:00Z">
        <w:r w:rsidRPr="00C95044" w:rsidDel="006E37FD">
          <w:rPr>
            <w:lang w:eastAsia="zh-CN"/>
          </w:rPr>
          <w:delText xml:space="preserve"> </w:delText>
        </w:r>
      </w:del>
      <w:r w:rsidRPr="00C95044">
        <w:rPr>
          <w:lang w:eastAsia="zh-CN"/>
        </w:rPr>
        <w:t>Thank you very much for watching and have a good day</w:t>
      </w:r>
      <w:r>
        <w:rPr>
          <w:lang w:eastAsia="zh-CN"/>
        </w:rPr>
        <w:t>.</w:t>
      </w:r>
    </w:p>
    <w:sectPr w:rsidR="009A583C" w:rsidRPr="00035072" w:rsidSect="009A10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82AA1"/>
    <w:multiLevelType w:val="hybridMultilevel"/>
    <w:tmpl w:val="9DAC6D82"/>
    <w:lvl w:ilvl="0" w:tplc="15AA8D5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ffany Yang">
    <w15:presenceInfo w15:providerId="None" w15:userId="Tiffany Yang"/>
  </w15:person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34"/>
    <w:rsid w:val="000236B6"/>
    <w:rsid w:val="00035072"/>
    <w:rsid w:val="00164850"/>
    <w:rsid w:val="00180EF1"/>
    <w:rsid w:val="001D731F"/>
    <w:rsid w:val="002E63CB"/>
    <w:rsid w:val="00330757"/>
    <w:rsid w:val="003E5C44"/>
    <w:rsid w:val="006E37FD"/>
    <w:rsid w:val="0070001C"/>
    <w:rsid w:val="007007F1"/>
    <w:rsid w:val="007162D0"/>
    <w:rsid w:val="007564E0"/>
    <w:rsid w:val="007D00CD"/>
    <w:rsid w:val="007D3423"/>
    <w:rsid w:val="007F490F"/>
    <w:rsid w:val="008265B7"/>
    <w:rsid w:val="008B591E"/>
    <w:rsid w:val="008C4D34"/>
    <w:rsid w:val="00904059"/>
    <w:rsid w:val="009A10AE"/>
    <w:rsid w:val="009A583C"/>
    <w:rsid w:val="009F716F"/>
    <w:rsid w:val="00A10B1E"/>
    <w:rsid w:val="00A3180F"/>
    <w:rsid w:val="00A62617"/>
    <w:rsid w:val="00B47BFA"/>
    <w:rsid w:val="00BB314F"/>
    <w:rsid w:val="00C57D02"/>
    <w:rsid w:val="00C95044"/>
    <w:rsid w:val="00D534ED"/>
    <w:rsid w:val="00DD0434"/>
    <w:rsid w:val="00DD0EA8"/>
    <w:rsid w:val="00DF6107"/>
    <w:rsid w:val="00E94B89"/>
    <w:rsid w:val="00EC18C9"/>
    <w:rsid w:val="00EC3F47"/>
    <w:rsid w:val="00F74F06"/>
    <w:rsid w:val="00F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8C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001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950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044"/>
    <w:pPr>
      <w:widowControl w:val="0"/>
      <w:jc w:val="both"/>
    </w:pPr>
    <w:rPr>
      <w:rFonts w:eastAsiaTheme="minorEastAsia"/>
      <w:kern w:val="2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044"/>
    <w:rPr>
      <w:rFonts w:eastAsiaTheme="minorEastAsia"/>
      <w:kern w:val="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0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0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6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Software_agent" TargetMode="External"/><Relationship Id="rId6" Type="http://schemas.openxmlformats.org/officeDocument/2006/relationships/hyperlink" Target="https://en.wikipedia.org/wiki/Action_selection" TargetMode="External"/><Relationship Id="rId7" Type="http://schemas.openxmlformats.org/officeDocument/2006/relationships/hyperlink" Target="https://en.wikipedia.org/wiki/Computer_program" TargetMode="Externa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351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(China) Co., Ltd.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Qi</dc:creator>
  <cp:keywords/>
  <dc:description/>
  <cp:lastModifiedBy>Tian, Qi</cp:lastModifiedBy>
  <cp:revision>14</cp:revision>
  <dcterms:created xsi:type="dcterms:W3CDTF">2017-12-06T07:58:00Z</dcterms:created>
  <dcterms:modified xsi:type="dcterms:W3CDTF">2017-12-07T07:06:00Z</dcterms:modified>
</cp:coreProperties>
</file>