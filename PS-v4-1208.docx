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1" w:name="_Hlk497041437"/>
    </w:p>
    <w:p w14:paraId="0D02D359" w14:textId="39CCE93D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ins w:id="2" w:author="Tiffany Yang" w:date="2017-12-07T18:43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 also enjoyed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commentRangeStart w:id="3"/>
      <w:commentRangeStart w:id="4"/>
      <w:ins w:id="5" w:author="Tiffany Yang" w:date="2017-12-07T18:44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By successfully</w:t>
        </w:r>
      </w:ins>
      <w:ins w:id="6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del w:id="7" w:author="Tiffany Yang" w:date="2017-12-08T12:09:00Z">
        <w:r w:rsidR="009F5342" w:rsidRPr="000D0D2A" w:rsidDel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compil</w:delText>
        </w:r>
      </w:del>
      <w:ins w:id="8" w:author="Tiffany Yang" w:date="2017-12-08T12:09:00Z">
        <w:r w:rsidR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writing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ins w:id="9" w:author="Microsoft Office 用户" w:date="2017-12-07T23:26:00Z">
        <w:r w:rsidR="00B7713D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s</w:t>
        </w:r>
      </w:ins>
      <w:del w:id="10" w:author="Tiffany Yang" w:date="2017-12-08T12:08:00Z">
        <w:r w:rsidR="009F5342" w:rsidRPr="000D0D2A" w:rsidDel="00987AD5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of this program</w:delText>
        </w:r>
        <w:commentRangeEnd w:id="3"/>
        <w:r w:rsidR="004F7734" w:rsidDel="00987AD5">
          <w:rPr>
            <w:rStyle w:val="CommentReference"/>
          </w:rPr>
          <w:commentReference w:id="3"/>
        </w:r>
      </w:del>
      <w:commentRangeEnd w:id="4"/>
      <w:r w:rsidR="00987AD5">
        <w:rPr>
          <w:rStyle w:val="CommentReference"/>
        </w:rPr>
        <w:commentReference w:id="4"/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ins w:id="11" w:author="Tiffany Yang" w:date="2017-12-07T18:45:00Z">
        <w:r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shortly </w:t>
        </w:r>
      </w:ins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1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3CC96563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ins w:id="12" w:author="Tiffany Yang" w:date="2017-12-07T18:46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Plentiful research </w:t>
        </w:r>
      </w:ins>
      <w:ins w:id="13" w:author="Tiffany Yang" w:date="2017-12-07T18:47:00Z">
        <w:r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tempered my problem-solving ability</w:t>
        </w:r>
      </w:ins>
      <w:del w:id="14" w:author="Tiffany Yang" w:date="2017-12-07T18:46:00Z">
        <w:r w:rsidR="008F6645" w:rsidRPr="000D0D2A" w:rsidDel="008E7AF3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Solid theoretical foundation and rich competition experiences enabled me to join professors’ research groups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</w:t>
      </w:r>
      <w:commentRangeStart w:id="15"/>
      <w:commentRangeStart w:id="16"/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ins w:id="17" w:author="Tiffany Yang" w:date="2017-12-08T12:09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</w:ins>
      <w:ins w:id="18" w:author="Tiffany Yang" w:date="2017-12-08T12:10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O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ur group mainly concerns with how software agents ought to take actions in an environment so as to maximize some notion of cumulative reward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commentRangeEnd w:id="15"/>
      <w:r w:rsidR="00B744CF">
        <w:rPr>
          <w:rStyle w:val="CommentReference"/>
        </w:rPr>
        <w:commentReference w:id="15"/>
      </w:r>
      <w:commentRangeEnd w:id="16"/>
      <w:r w:rsidR="001248E1">
        <w:rPr>
          <w:rStyle w:val="CommentReference"/>
        </w:rPr>
        <w:commentReference w:id="16"/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each process of the algorithm and carry out a wealth of experiment</w:t>
      </w:r>
      <w:ins w:id="20" w:author="Microsoft Office 用户" w:date="2017-12-07T23:29:00Z">
        <w:r w:rsidR="008516B6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s</w:t>
        </w:r>
      </w:ins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finding that this algorithm failed to make advantage of data due to its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use of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ins w:id="21" w:author="Tiffany Yang" w:date="2017-12-08T12:11:00Z"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used all-permutations to obtain the optimal result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, </w:t>
        </w:r>
        <w:r w:rsidR="001248E1">
          <w:rPr>
            <w:rFonts w:ascii="Times New Roman" w:eastAsia="宋体" w:hAnsi="Times New Roman" w:cs="Times New Roman" w:hint="eastAsia"/>
            <w:color w:val="000000" w:themeColor="text1"/>
            <w:kern w:val="0"/>
            <w:sz w:val="24"/>
            <w:szCs w:val="24"/>
            <w:shd w:val="clear" w:color="auto" w:fill="FFFFFF"/>
          </w:rPr>
          <w:t>which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g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reatly increase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  <w:r w:rsidR="001248E1" w:rsidRP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the algorithm's time and space complexity</w:t>
        </w:r>
      </w:ins>
      <w:ins w:id="22" w:author="Tiffany Yang" w:date="2017-12-08T12:12:00Z"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.</w:t>
        </w:r>
      </w:ins>
      <w:commentRangeStart w:id="23"/>
      <w:del w:id="24" w:author="Tiffany Yang" w:date="2017-12-08T12:11:00Z"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the optimal result obtained by using all-permutations</w:delText>
        </w:r>
      </w:del>
      <w:ins w:id="25" w:author="Tiffany Yang" w:date="2017-12-08T12:12:00Z">
        <w:r w:rsidR="001248E1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 xml:space="preserve"> </w:t>
        </w:r>
        <w:r w:rsidR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T</w:t>
        </w:r>
      </w:ins>
      <w:del w:id="26" w:author="Tiffany Yang" w:date="2017-12-08T12:12:00Z"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>.</w:delText>
        </w:r>
        <w:commentRangeEnd w:id="23"/>
        <w:r w:rsidR="00325D2C" w:rsidDel="001248E1">
          <w:rPr>
            <w:rStyle w:val="CommentReference"/>
          </w:rPr>
          <w:commentReference w:id="23"/>
        </w:r>
        <w:r w:rsidR="001D0C4B" w:rsidDel="001248E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 T</w:delText>
        </w:r>
      </w:del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ins w:id="28" w:author="Tiffany Yang" w:date="2017-12-07T18:48:00Z">
        <w:r w:rsidR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d</w:t>
        </w:r>
      </w:ins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he training efficiency of the ODWU-Tree is 2.55 times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del w:id="29" w:author="Tiffany Yang" w:date="2017-12-07T18:50:00Z"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delText xml:space="preserve">This successful trial strengthened my confidence to explore deeper and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ubsequently,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so 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I followed 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Profess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or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Mingxue Pan</w:delText>
        </w:r>
        <w:r w:rsidR="00C254A4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for software testing</w:delText>
        </w:r>
        <w:r w:rsidR="00F80DE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and for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a novel</w:delText>
        </w:r>
        <w:r w:rsidR="008F6645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method for GUI testing. </w:delText>
        </w:r>
      </w:del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ins w:id="30" w:author="Tiffany Yang" w:date="2017-12-07T18:49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at 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Professor Mingxue Pan</w:t>
        </w:r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’s grou</w:t>
        </w:r>
      </w:ins>
      <w:ins w:id="31" w:author="Tiffany Yang" w:date="2017-12-07T18:50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p</w:t>
        </w:r>
      </w:ins>
      <w:ins w:id="32" w:author="Tiffany Yang" w:date="2017-12-07T18:49:00Z"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for software testing and for a novel method for GUI testing</w:t>
        </w:r>
      </w:ins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Start w:id="33"/>
      <w:commentRangeStart w:id="34"/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commentRangeEnd w:id="33"/>
      <w:r w:rsidR="00354440">
        <w:rPr>
          <w:rStyle w:val="CommentReference"/>
        </w:rPr>
        <w:commentReference w:id="33"/>
      </w:r>
      <w:commentRangeEnd w:id="34"/>
      <w:r w:rsidR="001248E1">
        <w:rPr>
          <w:rStyle w:val="CommentReference"/>
        </w:rPr>
        <w:commentReference w:id="34"/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ins w:id="35" w:author="Tiffany Yang" w:date="2017-12-07T18:51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wrote</w:t>
        </w:r>
        <w:r w:rsidR="00351B61" w:rsidRPr="000D0D2A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</w:t>
        </w:r>
      </w:ins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2128011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Kang's SyGuS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9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10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ins w:id="36" w:author="Tiffany Yang" w:date="2017-12-07T18:39:00Z">
        <w:r w:rsidR="008E7AF3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ote</w:t>
        </w:r>
      </w:ins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thought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1CB1DDFF" w:rsidR="00D8550D" w:rsidRPr="000D0D2A" w:rsidRDefault="00332BA9" w:rsidP="000661E7">
      <w:pPr>
        <w:pStyle w:val="HTMLPreformatted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del w:id="37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Successful attempts in scientific research generated in me a question, what will the situation be when applying these methods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to</w:delText>
        </w:r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real world work?</w:delText>
        </w:r>
      </w:del>
      <w:ins w:id="38" w:author="Tiffany Yang" w:date="2017-12-07T18:52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Step by step, I secured </w:t>
        </w:r>
      </w:ins>
      <w:del w:id="39" w:author="Tiffany Yang" w:date="2017-12-07T18:52:00Z"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With this question in mind, I started to look for job opportunities and </w:delText>
        </w:r>
        <w:r w:rsidR="000F1763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secured </w:delText>
        </w:r>
      </w:del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del w:id="40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, </w:delText>
        </w:r>
      </w:del>
      <w:del w:id="41" w:author="Tiffany Yang" w:date="2017-12-07T18:52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seeing to</w:delText>
        </w:r>
      </w:del>
      <w:del w:id="42" w:author="Tiffany Yang" w:date="2017-12-07T18:56:00Z"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 the development of </w:delText>
        </w:r>
        <w:r w:rsidR="00170B8C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a </w:delText>
        </w:r>
        <w:r w:rsidR="002741BE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web</w:delText>
        </w:r>
      </w:del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commentRangeStart w:id="43"/>
      <w:commentRangeStart w:id="44"/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quick learning and frequent consulting,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commentRangeStart w:id="45"/>
      <w:commentRangeStart w:id="46"/>
      <w:del w:id="47" w:author="Tiffany Yang" w:date="2017-12-07T18:53:00Z">
        <w:r w:rsidR="006359D7"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During this internship, </w:delText>
        </w:r>
        <w:r w:rsidRPr="000D0D2A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 xml:space="preserve">I </w:delText>
        </w:r>
        <w:r w:rsidR="000661E7" w:rsidDel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delText>learned</w:delText>
        </w:r>
      </w:del>
      <w:ins w:id="48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>I</w:t>
        </w:r>
      </w:ins>
      <w:commentRangeEnd w:id="45"/>
      <w:r w:rsidR="00235AF8">
        <w:rPr>
          <w:rStyle w:val="CommentReference"/>
          <w:rFonts w:asciiTheme="minorHAnsi" w:hAnsiTheme="minorHAnsi" w:cstheme="minorBidi"/>
          <w:kern w:val="2"/>
        </w:rPr>
        <w:commentReference w:id="45"/>
      </w:r>
      <w:commentRangeEnd w:id="46"/>
      <w:r w:rsidR="001248E1">
        <w:rPr>
          <w:rStyle w:val="CommentReference"/>
          <w:rFonts w:asciiTheme="minorHAnsi" w:hAnsiTheme="minorHAnsi" w:cstheme="minorBidi"/>
          <w:kern w:val="2"/>
        </w:rPr>
        <w:commentReference w:id="46"/>
      </w:r>
      <w:ins w:id="49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 got to know</w:t>
        </w:r>
      </w:ins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ins w:id="50" w:author="Tiffany Yang" w:date="2017-12-07T18:53:00Z">
        <w:r w:rsidR="00351B61">
          <w:rPr>
            <w:rFonts w:ascii="Times New Roman" w:eastAsia="宋体" w:hAnsi="Times New Roman" w:cs="Times New Roman"/>
            <w:color w:val="000000" w:themeColor="text1"/>
            <w:sz w:val="24"/>
            <w:szCs w:val="24"/>
          </w:rPr>
          <w:t xml:space="preserve">understand </w:t>
        </w:r>
      </w:ins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commentRangeEnd w:id="43"/>
      <w:r w:rsidR="00CA4D11">
        <w:rPr>
          <w:rStyle w:val="CommentReference"/>
          <w:rFonts w:asciiTheme="minorHAnsi" w:hAnsiTheme="minorHAnsi" w:cstheme="minorBidi"/>
          <w:kern w:val="2"/>
        </w:rPr>
        <w:commentReference w:id="43"/>
      </w:r>
      <w:commentRangeEnd w:id="44"/>
      <w:r w:rsidR="001248E1">
        <w:rPr>
          <w:rStyle w:val="CommentReference"/>
          <w:rFonts w:asciiTheme="minorHAnsi" w:hAnsiTheme="minorHAnsi" w:cstheme="minorBidi"/>
          <w:kern w:val="2"/>
        </w:rPr>
        <w:commentReference w:id="44"/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0E01A669" w14:textId="77777777" w:rsidR="00132C37" w:rsidRDefault="00132C37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5FCF6BF9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</w:t>
      </w:r>
      <w:r w:rsidR="0017462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particularly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interested in your Software Engineering and Analysis Laboratory, whose research perfectly matches with my current research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07D8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Moreover,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 course</w:t>
      </w:r>
      <w:r w:rsidR="0071595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such as Web Application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give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detailed explanation of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front and back ends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web, and 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close contact with reality</w:t>
      </w:r>
      <w:r w:rsidR="00134EC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its meaningful curriculum design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 w:rsidSect="00B7713D">
      <w:pgSz w:w="11906" w:h="16838"/>
      <w:pgMar w:top="1134" w:right="1644" w:bottom="1134" w:left="164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icrosoft Office 用户" w:date="2017-12-07T23:27:00Z" w:initials="Office">
    <w:p w14:paraId="78A73DC2" w14:textId="0AD08F61" w:rsidR="004F7734" w:rsidRDefault="004F7734">
      <w:pPr>
        <w:pStyle w:val="CommentText"/>
      </w:pPr>
      <w:r>
        <w:rPr>
          <w:rStyle w:val="CommentReference"/>
        </w:rPr>
        <w:annotationRef/>
      </w:r>
      <w:r>
        <w:t>Compile?</w:t>
      </w:r>
    </w:p>
    <w:p w14:paraId="7E193136" w14:textId="10948B44" w:rsidR="004F7734" w:rsidRDefault="004F7734">
      <w:pPr>
        <w:pStyle w:val="CommentText"/>
      </w:pPr>
      <w:r>
        <w:t>两个program在一句话里面吗。。。</w:t>
      </w:r>
    </w:p>
  </w:comment>
  <w:comment w:id="4" w:author="Tiffany Yang" w:date="2017-12-08T12:08:00Z" w:initials="TY">
    <w:p w14:paraId="55C569E8" w14:textId="150137FE" w:rsidR="00987AD5" w:rsidRDefault="00987AD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编写程序的意思.要是觉得有歧义的话，我改一下</w:t>
      </w:r>
    </w:p>
  </w:comment>
  <w:comment w:id="15" w:author="Microsoft Office 用户" w:date="2017-12-07T23:40:00Z" w:initials="Office">
    <w:p w14:paraId="4488BA00" w14:textId="6A248FF3" w:rsidR="00B744CF" w:rsidRDefault="00B744CF">
      <w:pPr>
        <w:pStyle w:val="CommentText"/>
      </w:pPr>
      <w:r>
        <w:rPr>
          <w:rStyle w:val="CommentReference"/>
        </w:rPr>
        <w:annotationRef/>
      </w:r>
      <w:r>
        <w:t>添加一句</w:t>
      </w:r>
      <w:r>
        <w:rPr>
          <w:rFonts w:hint="eastAsia"/>
        </w:rPr>
        <w:t>可以吗</w:t>
      </w:r>
      <w:r>
        <w:t>？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O</w:t>
      </w:r>
      <w:bookmarkStart w:id="19" w:name="_Hlk500498329"/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ur group mainly </w:t>
      </w:r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concerns with how </w:t>
      </w:r>
      <w:hyperlink r:id="rId1" w:tooltip="Software agent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software agents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ought to take </w:t>
      </w:r>
      <w:hyperlink r:id="rId2" w:tooltip="Action selection" w:history="1">
        <w:r w:rsidRPr="00EA436B">
          <w:rPr>
            <w:rFonts w:ascii="Times New Roman" w:eastAsia="宋体" w:hAnsi="Times New Roman" w:cs="Times New Roman"/>
            <w:color w:val="000000" w:themeColor="text1"/>
            <w:kern w:val="0"/>
            <w:shd w:val="clear" w:color="auto" w:fill="FFFFFF"/>
          </w:rPr>
          <w:t>actions</w:t>
        </w:r>
      </w:hyperlink>
      <w:r w:rsidRPr="00EA436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 in an environment so as to maximize some notion of cumulative reward</w:t>
      </w:r>
      <w:r>
        <w:rPr>
          <w:rStyle w:val="CommentReference"/>
        </w:rPr>
        <w:annotationRef/>
      </w:r>
      <w:bookmarkEnd w:id="19"/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. </w:t>
      </w:r>
      <w:r w:rsidR="0072482B"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这个</w:t>
      </w:r>
      <w:r w:rsidR="0072482B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是介绍强化学习的。。。</w:t>
      </w:r>
    </w:p>
  </w:comment>
  <w:comment w:id="16" w:author="Tiffany Yang" w:date="2017-12-08T12:10:00Z" w:initials="TY">
    <w:p w14:paraId="00289C7C" w14:textId="4E7A708B" w:rsidR="001248E1" w:rsidRDefault="001248E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可以</w:t>
      </w:r>
    </w:p>
  </w:comment>
  <w:comment w:id="23" w:author="Microsoft Office 用户" w:date="2017-12-07T23:31:00Z" w:initials="Office">
    <w:p w14:paraId="2B21B758" w14:textId="42591768" w:rsidR="00325D2C" w:rsidRDefault="00325D2C">
      <w:pPr>
        <w:pStyle w:val="CommentText"/>
      </w:pPr>
      <w:r>
        <w:rPr>
          <w:rStyle w:val="CommentReference"/>
        </w:rPr>
        <w:annotationRef/>
      </w:r>
      <w:r>
        <w:t>是不是应该改成</w:t>
      </w:r>
      <w:bookmarkStart w:id="27" w:name="_Hlk500498400"/>
      <w:r>
        <w:t>used all-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permutations 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hd w:val="clear" w:color="auto" w:fill="FFFFFF"/>
        </w:rPr>
        <w:t>to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 xml:space="preserve"> obtain the optimal result(</w:t>
      </w:r>
      <w:r w:rsidR="00D84B79" w:rsidRP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Greatly increase the algorithm's time and space complexity</w:t>
      </w:r>
      <w:r w:rsidR="00D84B79"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)</w:t>
      </w:r>
      <w:r>
        <w:rPr>
          <w:rFonts w:ascii="Times New Roman" w:eastAsia="宋体" w:hAnsi="Times New Roman" w:cs="Times New Roman"/>
          <w:color w:val="000000" w:themeColor="text1"/>
          <w:kern w:val="0"/>
          <w:shd w:val="clear" w:color="auto" w:fill="FFFFFF"/>
        </w:rPr>
        <w:t>.</w:t>
      </w:r>
      <w:bookmarkEnd w:id="27"/>
    </w:p>
  </w:comment>
  <w:comment w:id="33" w:author="Tian, Qi" w:date="2017-12-05T10:46:00Z" w:initials="TQ">
    <w:p w14:paraId="02984245" w14:textId="0EEF76D2" w:rsidR="00354440" w:rsidRDefault="00354440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添加的</w:t>
      </w:r>
      <w:r w:rsidR="00020DE2">
        <w:rPr>
          <w:rFonts w:hint="eastAsia"/>
        </w:rPr>
        <w:t>，这个科研我再想想能不能再生动一点。。。</w:t>
      </w:r>
    </w:p>
  </w:comment>
  <w:comment w:id="34" w:author="Tiffany Yang" w:date="2017-12-08T12:12:00Z" w:initials="TY">
    <w:p w14:paraId="154366CD" w14:textId="23CD66FE" w:rsidR="001248E1" w:rsidRDefault="001248E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这样其实可以了，科研其本身就是解决问题，重要的是结果。太过花哨反而不合适。言简意赅即可。招生官需要看到的是你切切实实做了什么。他们可不喜欢玩文字游戏。。</w:t>
      </w:r>
    </w:p>
  </w:comment>
  <w:comment w:id="45" w:author="Microsoft Office 用户" w:date="2017-12-07T23:39:00Z" w:initials="Office">
    <w:p w14:paraId="2C746463" w14:textId="35BA9BF6" w:rsidR="00235AF8" w:rsidRDefault="00235AF8">
      <w:pPr>
        <w:pStyle w:val="CommentText"/>
      </w:pPr>
      <w:r>
        <w:rPr>
          <w:rStyle w:val="CommentReference"/>
        </w:rPr>
        <w:annotationRef/>
      </w:r>
      <w:r w:rsidRPr="00235AF8">
        <w:rPr>
          <w:rFonts w:ascii="Times New Roman" w:eastAsia="宋体" w:hAnsi="Times New Roman" w:cs="Times New Roman"/>
          <w:color w:val="000000" w:themeColor="text1"/>
        </w:rPr>
        <w:t>加一句这个可以</w:t>
      </w:r>
      <w:r w:rsidRPr="00235AF8">
        <w:rPr>
          <w:rFonts w:ascii="Times New Roman" w:eastAsia="宋体" w:hAnsi="Times New Roman" w:cs="Times New Roman" w:hint="eastAsia"/>
          <w:color w:val="000000" w:themeColor="text1"/>
        </w:rPr>
        <w:t>吗</w:t>
      </w:r>
      <w:r w:rsidRPr="00235AF8">
        <w:rPr>
          <w:rFonts w:ascii="Times New Roman" w:eastAsia="宋体" w:hAnsi="Times New Roman" w:cs="Times New Roman"/>
          <w:color w:val="000000" w:themeColor="text1"/>
        </w:rPr>
        <w:t>？</w:t>
      </w:r>
      <w:r>
        <w:rPr>
          <w:rFonts w:ascii="Times New Roman" w:eastAsia="宋体" w:hAnsi="Times New Roman" w:cs="Times New Roman"/>
          <w:color w:val="FF0000"/>
        </w:rPr>
        <w:t xml:space="preserve">Not only did </w:t>
      </w:r>
      <w:r w:rsidRPr="00ED195A">
        <w:rPr>
          <w:rFonts w:ascii="Times New Roman" w:eastAsia="宋体" w:hAnsi="Times New Roman" w:cs="Times New Roman"/>
          <w:color w:val="FF0000"/>
        </w:rPr>
        <w:t>I learn how a company deal with the big data and how to use</w:t>
      </w:r>
      <w:r>
        <w:rPr>
          <w:rFonts w:ascii="Times New Roman" w:eastAsia="宋体" w:hAnsi="Times New Roman" w:cs="Times New Roman"/>
          <w:color w:val="FF0000"/>
        </w:rPr>
        <w:t xml:space="preserve"> the big data</w:t>
      </w:r>
      <w:r w:rsidRPr="00ED195A">
        <w:rPr>
          <w:rFonts w:ascii="Times New Roman" w:eastAsia="宋体" w:hAnsi="Times New Roman" w:cs="Times New Roman"/>
          <w:color w:val="FF0000"/>
        </w:rPr>
        <w:t xml:space="preserve"> to provide better service for their clients</w:t>
      </w:r>
      <w:r>
        <w:rPr>
          <w:rFonts w:ascii="Times New Roman" w:eastAsia="宋体" w:hAnsi="Times New Roman" w:cs="Times New Roman"/>
          <w:color w:val="FF0000"/>
        </w:rPr>
        <w:t>, but</w:t>
      </w:r>
    </w:p>
  </w:comment>
  <w:comment w:id="46" w:author="Tiffany Yang" w:date="2017-12-08T12:16:00Z" w:initials="TY">
    <w:p w14:paraId="013D64F0" w14:textId="4666FBFC" w:rsidR="001248E1" w:rsidRDefault="001248E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我觉得别加了吧，再加真的字数超太多了，而且这句话也没有太大的意义。。。</w:t>
      </w:r>
    </w:p>
  </w:comment>
  <w:comment w:id="43" w:author="Tian, Qi" w:date="2017-12-05T13:35:00Z" w:initials="TQ">
    <w:p w14:paraId="3E62B1A8" w14:textId="49CDA3EA" w:rsidR="00CA4D11" w:rsidRDefault="00CA4D11">
      <w:pPr>
        <w:pStyle w:val="CommentText"/>
      </w:pPr>
      <w:r>
        <w:rPr>
          <w:rStyle w:val="CommentReference"/>
        </w:rPr>
        <w:annotationRef/>
      </w:r>
      <w:r w:rsidR="001B6290">
        <w:t>这边为什么要删掉</w:t>
      </w:r>
      <w:r w:rsidR="001B6290">
        <w:rPr>
          <w:rFonts w:hint="eastAsia"/>
        </w:rPr>
        <w:t>开头</w:t>
      </w:r>
      <w:r w:rsidR="001B6290">
        <w:t>的呢？。。。</w:t>
      </w:r>
    </w:p>
  </w:comment>
  <w:comment w:id="44" w:author="Tiffany Yang" w:date="2017-12-08T12:15:00Z" w:initials="TY">
    <w:p w14:paraId="19F4EC93" w14:textId="62AF7C38" w:rsidR="001248E1" w:rsidRDefault="001248E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是为了强调我一步一步的规划，强调我的主观能动性，我的规划性。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193136" w15:done="0"/>
  <w15:commentEx w15:paraId="55C569E8" w15:paraIdParent="7E193136" w15:done="0"/>
  <w15:commentEx w15:paraId="4488BA00" w15:done="0"/>
  <w15:commentEx w15:paraId="00289C7C" w15:paraIdParent="4488BA00" w15:done="0"/>
  <w15:commentEx w15:paraId="2B21B758" w15:done="0"/>
  <w15:commentEx w15:paraId="02984245" w15:done="0"/>
  <w15:commentEx w15:paraId="154366CD" w15:paraIdParent="02984245" w15:done="0"/>
  <w15:commentEx w15:paraId="2C746463" w15:done="0"/>
  <w15:commentEx w15:paraId="013D64F0" w15:paraIdParent="2C746463" w15:done="0"/>
  <w15:commentEx w15:paraId="3E62B1A8" w15:done="0"/>
  <w15:commentEx w15:paraId="19F4EC93" w15:paraIdParent="3E62B1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193136" w16cid:durableId="1DD4FD24"/>
  <w16cid:commentId w16cid:paraId="55C569E8" w16cid:durableId="1DD4FF4E"/>
  <w16cid:commentId w16cid:paraId="4488BA00" w16cid:durableId="1DD4FD25"/>
  <w16cid:commentId w16cid:paraId="00289C7C" w16cid:durableId="1DD4FFBC"/>
  <w16cid:commentId w16cid:paraId="2B21B758" w16cid:durableId="1DD4FD26"/>
  <w16cid:commentId w16cid:paraId="02984245" w16cid:durableId="1DD401AA"/>
  <w16cid:commentId w16cid:paraId="154366CD" w16cid:durableId="1DD5002A"/>
  <w16cid:commentId w16cid:paraId="2C746463" w16cid:durableId="1DD4FD28"/>
  <w16cid:commentId w16cid:paraId="013D64F0" w16cid:durableId="1DD50119"/>
  <w16cid:commentId w16cid:paraId="3E62B1A8" w16cid:durableId="1DD401AD"/>
  <w16cid:commentId w16cid:paraId="19F4EC93" w16cid:durableId="1DD500C4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75303" w14:textId="77777777" w:rsidR="001E1B6C" w:rsidRDefault="001E1B6C" w:rsidP="00B90859">
      <w:r>
        <w:separator/>
      </w:r>
    </w:p>
  </w:endnote>
  <w:endnote w:type="continuationSeparator" w:id="0">
    <w:p w14:paraId="739FA195" w14:textId="77777777" w:rsidR="001E1B6C" w:rsidRDefault="001E1B6C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28561" w14:textId="77777777" w:rsidR="001E1B6C" w:rsidRDefault="001E1B6C" w:rsidP="00B90859">
      <w:r>
        <w:separator/>
      </w:r>
    </w:p>
  </w:footnote>
  <w:footnote w:type="continuationSeparator" w:id="0">
    <w:p w14:paraId="2DF83D37" w14:textId="77777777" w:rsidR="001E1B6C" w:rsidRDefault="001E1B6C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ffany Yang">
    <w15:presenceInfo w15:providerId="None" w15:userId="Tiffany Yang"/>
  </w15:person>
  <w15:person w15:author="Microsoft Office 用户">
    <w15:presenceInfo w15:providerId="None" w15:userId="Microsoft Office 用户"/>
  </w15:person>
  <w15:person w15:author="Tian, Qi">
    <w15:presenceInfo w15:providerId="None" w15:userId="Tian,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1B6C"/>
    <w:rsid w:val="001E2774"/>
    <w:rsid w:val="00210027"/>
    <w:rsid w:val="0023170A"/>
    <w:rsid w:val="00235AF8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25D2C"/>
    <w:rsid w:val="00332907"/>
    <w:rsid w:val="00332BA9"/>
    <w:rsid w:val="00351B61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420196"/>
    <w:rsid w:val="00430456"/>
    <w:rsid w:val="00435DE0"/>
    <w:rsid w:val="00436DA3"/>
    <w:rsid w:val="00471201"/>
    <w:rsid w:val="00491761"/>
    <w:rsid w:val="00497568"/>
    <w:rsid w:val="004A5846"/>
    <w:rsid w:val="004B5A90"/>
    <w:rsid w:val="004B7A06"/>
    <w:rsid w:val="004F5C9F"/>
    <w:rsid w:val="004F7734"/>
    <w:rsid w:val="005015C1"/>
    <w:rsid w:val="00506CD6"/>
    <w:rsid w:val="005256BB"/>
    <w:rsid w:val="00541FB9"/>
    <w:rsid w:val="00546269"/>
    <w:rsid w:val="0055482A"/>
    <w:rsid w:val="00560634"/>
    <w:rsid w:val="00564ABC"/>
    <w:rsid w:val="0056644F"/>
    <w:rsid w:val="00570667"/>
    <w:rsid w:val="00585B5C"/>
    <w:rsid w:val="005866C8"/>
    <w:rsid w:val="0059234F"/>
    <w:rsid w:val="005A520B"/>
    <w:rsid w:val="005B580A"/>
    <w:rsid w:val="005D5169"/>
    <w:rsid w:val="005E4A57"/>
    <w:rsid w:val="005F09D7"/>
    <w:rsid w:val="00600B89"/>
    <w:rsid w:val="006202ED"/>
    <w:rsid w:val="00623C86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5958"/>
    <w:rsid w:val="00724642"/>
    <w:rsid w:val="0072482B"/>
    <w:rsid w:val="007274BD"/>
    <w:rsid w:val="00735D20"/>
    <w:rsid w:val="007368DF"/>
    <w:rsid w:val="00742F01"/>
    <w:rsid w:val="00777D15"/>
    <w:rsid w:val="00781E44"/>
    <w:rsid w:val="00794324"/>
    <w:rsid w:val="0079657B"/>
    <w:rsid w:val="007C0BD8"/>
    <w:rsid w:val="007D11F9"/>
    <w:rsid w:val="007D7FF3"/>
    <w:rsid w:val="007F4E76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E294D"/>
    <w:rsid w:val="008E7AF3"/>
    <w:rsid w:val="008F50BC"/>
    <w:rsid w:val="008F6645"/>
    <w:rsid w:val="009147B6"/>
    <w:rsid w:val="00924CC4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6158"/>
    <w:rsid w:val="00A1610C"/>
    <w:rsid w:val="00A31C13"/>
    <w:rsid w:val="00A33995"/>
    <w:rsid w:val="00A423E1"/>
    <w:rsid w:val="00A54CDA"/>
    <w:rsid w:val="00A60ACF"/>
    <w:rsid w:val="00A802C4"/>
    <w:rsid w:val="00A914B2"/>
    <w:rsid w:val="00AC65A8"/>
    <w:rsid w:val="00AD751E"/>
    <w:rsid w:val="00AE2739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C1304B"/>
    <w:rsid w:val="00C23211"/>
    <w:rsid w:val="00C254A4"/>
    <w:rsid w:val="00C30965"/>
    <w:rsid w:val="00C53DB2"/>
    <w:rsid w:val="00C6448A"/>
    <w:rsid w:val="00C666F0"/>
    <w:rsid w:val="00C70408"/>
    <w:rsid w:val="00C75430"/>
    <w:rsid w:val="00C93DBC"/>
    <w:rsid w:val="00C93EF7"/>
    <w:rsid w:val="00CA4D11"/>
    <w:rsid w:val="00CB6CC2"/>
    <w:rsid w:val="00CC4CC9"/>
    <w:rsid w:val="00CF2482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92D9D"/>
    <w:rsid w:val="00EA35F1"/>
    <w:rsid w:val="00EA3A8C"/>
    <w:rsid w:val="00EC4E0F"/>
    <w:rsid w:val="00ED3891"/>
    <w:rsid w:val="00EE184B"/>
    <w:rsid w:val="00EE264B"/>
    <w:rsid w:val="00EE266B"/>
    <w:rsid w:val="00F07D8A"/>
    <w:rsid w:val="00F13E21"/>
    <w:rsid w:val="00F20A85"/>
    <w:rsid w:val="00F35443"/>
    <w:rsid w:val="00F70989"/>
    <w:rsid w:val="00F80DEC"/>
    <w:rsid w:val="00F92512"/>
    <w:rsid w:val="00FA0BDF"/>
    <w:rsid w:val="00FA456C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43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2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F47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7A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7A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7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7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8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859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Software_agent" TargetMode="External"/><Relationship Id="rId2" Type="http://schemas.openxmlformats.org/officeDocument/2006/relationships/hyperlink" Target="https://en.wikipedia.org/wiki/Action_selection" TargetMode="External"/></Relationship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4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1161</Words>
  <Characters>6620</Characters>
  <Application>Microsoft Macintosh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Tian, Qi</cp:lastModifiedBy>
  <cp:revision>2</cp:revision>
  <dcterms:created xsi:type="dcterms:W3CDTF">2017-12-08T05:27:00Z</dcterms:created>
  <dcterms:modified xsi:type="dcterms:W3CDTF">2017-12-08T05:27:00Z</dcterms:modified>
</cp:coreProperties>
</file>