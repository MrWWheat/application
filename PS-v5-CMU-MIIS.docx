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39CCE93D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ins w:id="1" w:author="Tiffany Yang" w:date="2017-12-07T18:43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also enjoyed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commentRangeStart w:id="2"/>
      <w:commentRangeStart w:id="3"/>
      <w:ins w:id="4" w:author="Tiffany Yang" w:date="2017-12-07T18:44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By successfully</w:t>
        </w:r>
      </w:ins>
      <w:ins w:id="5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6" w:author="Tiffany Yang" w:date="2017-12-08T12:09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compil</w:delText>
        </w:r>
      </w:del>
      <w:ins w:id="7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writing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ins w:id="8" w:author="Microsoft Office 用户" w:date="2017-12-07T23:26:00Z">
        <w:r w:rsidR="00B7713D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s</w:t>
        </w:r>
      </w:ins>
      <w:del w:id="9" w:author="Tiffany Yang" w:date="2017-12-08T12:08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of this program</w:delText>
        </w:r>
        <w:commentRangeEnd w:id="2"/>
        <w:r w:rsidR="004F7734" w:rsidDel="00987AD5">
          <w:rPr>
            <w:rStyle w:val="a4"/>
          </w:rPr>
          <w:commentReference w:id="2"/>
        </w:r>
      </w:del>
      <w:commentRangeEnd w:id="3"/>
      <w:r w:rsidR="00987AD5">
        <w:rPr>
          <w:rStyle w:val="a4"/>
        </w:rPr>
        <w:commentReference w:id="3"/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ins w:id="10" w:author="Tiffany Yang" w:date="2017-12-07T18:45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shortly 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3CC96563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ins w:id="11" w:author="Tiffany Yang" w:date="2017-12-07T18:46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Plentiful research </w:t>
        </w:r>
      </w:ins>
      <w:ins w:id="12" w:author="Tiffany Yang" w:date="2017-12-07T18:47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tempered my problem-solving ability</w:t>
        </w:r>
      </w:ins>
      <w:del w:id="13" w:author="Tiffany Yang" w:date="2017-12-07T18:46:00Z">
        <w:r w:rsidR="008F6645" w:rsidRPr="000D0D2A" w:rsidDel="008E7AF3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Solid theoretical foundation and rich competition experiences enabled me to join professors’ research groups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</w:t>
      </w:r>
      <w:commentRangeStart w:id="14"/>
      <w:commentRangeStart w:id="15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ins w:id="16" w:author="Tiffany Yang" w:date="2017-12-08T12:09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</w:ins>
      <w:ins w:id="17" w:author="Tiffany Yang" w:date="2017-12-08T12:10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O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ur group mainly concerns with how software agents ought to take actions in an environment so as to maximize some notion of cumulative reward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commentRangeEnd w:id="14"/>
      <w:r w:rsidR="00B744CF">
        <w:rPr>
          <w:rStyle w:val="a4"/>
        </w:rPr>
        <w:commentReference w:id="14"/>
      </w:r>
      <w:commentRangeEnd w:id="15"/>
      <w:r w:rsidR="001248E1">
        <w:rPr>
          <w:rStyle w:val="a4"/>
        </w:rPr>
        <w:commentReference w:id="15"/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ins w:id="19" w:author="Microsoft Office 用户" w:date="2017-12-07T23:29:00Z">
        <w:r w:rsidR="008516B6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s</w:t>
        </w:r>
      </w:ins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ins w:id="20" w:author="Tiffany Yang" w:date="2017-12-08T12:11:00Z"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used all-permutations to obtain the optimal result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, 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which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g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reatly increase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the algorithm's time and space complexity</w:t>
        </w:r>
      </w:ins>
      <w:ins w:id="21" w:author="Tiffany Yang" w:date="2017-12-08T12:12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commentRangeStart w:id="22"/>
      <w:del w:id="23" w:author="Tiffany Yang" w:date="2017-12-08T12:11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the optimal result obtained by using all-permutations</w:delText>
        </w:r>
      </w:del>
      <w:ins w:id="24" w:author="Tiffany Yang" w:date="2017-12-08T12:12:00Z">
        <w:r w:rsidR="001248E1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</w:t>
        </w:r>
      </w:ins>
      <w:del w:id="25" w:author="Tiffany Yang" w:date="2017-12-08T12:12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.</w:delText>
        </w:r>
        <w:commentRangeEnd w:id="22"/>
        <w:r w:rsidR="00325D2C" w:rsidDel="001248E1">
          <w:rPr>
            <w:rStyle w:val="a4"/>
          </w:rPr>
          <w:commentReference w:id="22"/>
        </w:r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 T</w:delText>
        </w:r>
      </w:del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ins w:id="27" w:author="Tiffany Yang" w:date="2017-12-07T18:48:00Z">
        <w:r w:rsidR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</w:ins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he training efficiency of the ODWU-Tree is 2.55 times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del w:id="28" w:author="Tiffany Yang" w:date="2017-12-07T18:50:00Z"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This successful trial strengthened my confidence to explore deeper and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ubsequently,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so 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I followed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Profess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or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Mingxue Pan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for software testing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and for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 novel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method for GUI testing. 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ins w:id="29" w:author="Tiffany Yang" w:date="2017-12-07T18:49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at 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Professor </w:t>
        </w:r>
        <w:proofErr w:type="spellStart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Mingxue</w:t>
        </w:r>
        <w:proofErr w:type="spellEnd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Pan</w:t>
        </w:r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’s grou</w:t>
        </w:r>
      </w:ins>
      <w:ins w:id="30" w:author="Tiffany Yang" w:date="2017-12-07T18:50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</w:t>
        </w:r>
      </w:ins>
      <w:ins w:id="31" w:author="Tiffany Yang" w:date="2017-12-07T18:49:00Z"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for software testing and for a novel method for GUI testing</w:t>
        </w:r>
      </w:ins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Start w:id="32"/>
      <w:commentRangeStart w:id="33"/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End w:id="32"/>
      <w:r w:rsidR="00354440">
        <w:rPr>
          <w:rStyle w:val="a4"/>
        </w:rPr>
        <w:commentReference w:id="32"/>
      </w:r>
      <w:commentRangeEnd w:id="33"/>
      <w:r w:rsidR="001248E1">
        <w:rPr>
          <w:rStyle w:val="a4"/>
        </w:rPr>
        <w:commentReference w:id="33"/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ins w:id="34" w:author="Tiffany Yang" w:date="2017-12-07T18:51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wrote</w:t>
        </w:r>
        <w:proofErr w:type="gramEnd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2128011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9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0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ins w:id="35" w:author="Tiffany Yang" w:date="2017-12-07T18:39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ote</w:t>
        </w:r>
      </w:ins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7898F595" w:rsidR="00D8550D" w:rsidRPr="000D0D2A" w:rsidRDefault="00332BA9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del w:id="36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Successful attempts in scientific research generated in me a question, what will the situation be when applying these methods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to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real world work?</w:delText>
        </w:r>
      </w:del>
      <w:ins w:id="37" w:author="Tiffany Yang" w:date="2017-12-07T18:52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Step by step, I secured </w:t>
        </w:r>
      </w:ins>
      <w:del w:id="38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With this question in mind, I started to look for job opportunities and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secured </w:delText>
        </w:r>
      </w:del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del w:id="39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, </w:delText>
        </w:r>
      </w:del>
      <w:del w:id="40" w:author="Tiffany Yang" w:date="2017-12-07T18:52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seeing to</w:delText>
        </w:r>
      </w:del>
      <w:del w:id="41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the development of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a </w:delText>
        </w:r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web</w:delText>
        </w:r>
      </w:del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42"/>
      <w:commentRangeStart w:id="43"/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commentRangeStart w:id="44"/>
      <w:ins w:id="45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</w:t>
        </w:r>
      </w:ins>
      <w:commentRangeEnd w:id="44"/>
      <w:r w:rsidR="00235AF8">
        <w:rPr>
          <w:rStyle w:val="a4"/>
          <w:rFonts w:asciiTheme="minorHAnsi" w:hAnsiTheme="minorHAnsi" w:cstheme="minorBidi"/>
          <w:kern w:val="2"/>
        </w:rPr>
        <w:commentReference w:id="44"/>
      </w:r>
      <w:bookmarkStart w:id="46" w:name="_GoBack"/>
      <w:bookmarkEnd w:id="46"/>
      <w:ins w:id="47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got to know</w:t>
        </w:r>
      </w:ins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ins w:id="48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understand 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commentRangeEnd w:id="42"/>
      <w:r w:rsidR="00CA4D11">
        <w:rPr>
          <w:rStyle w:val="a4"/>
          <w:rFonts w:asciiTheme="minorHAnsi" w:hAnsiTheme="minorHAnsi" w:cstheme="minorBidi"/>
          <w:kern w:val="2"/>
        </w:rPr>
        <w:commentReference w:id="42"/>
      </w:r>
      <w:commentRangeEnd w:id="43"/>
      <w:r w:rsidR="001248E1">
        <w:rPr>
          <w:rStyle w:val="a4"/>
          <w:rFonts w:asciiTheme="minorHAnsi" w:hAnsiTheme="minorHAnsi" w:cstheme="minorBidi"/>
          <w:kern w:val="2"/>
        </w:rPr>
        <w:commentReference w:id="43"/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49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</w:t>
      </w:r>
      <w:proofErr w:type="gramStart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Laboratory,</w:t>
      </w:r>
      <w:proofErr w:type="gramEnd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End w:id="49"/>
      <w:r w:rsidR="002847DD">
        <w:rPr>
          <w:rStyle w:val="a4"/>
        </w:rPr>
        <w:commentReference w:id="49"/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 w:rsidSect="00B7713D">
      <w:pgSz w:w="11906" w:h="16838"/>
      <w:pgMar w:top="1134" w:right="1644" w:bottom="1134" w:left="164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icrosoft Office 用户" w:date="2017-12-07T23:27:00Z" w:initials="Office">
    <w:p w14:paraId="78A73DC2" w14:textId="0AD08F61" w:rsidR="004F7734" w:rsidRDefault="004F7734">
      <w:pPr>
        <w:pStyle w:val="a5"/>
      </w:pPr>
      <w:r>
        <w:rPr>
          <w:rStyle w:val="a4"/>
        </w:rPr>
        <w:annotationRef/>
      </w:r>
      <w:r>
        <w:t>Compile?</w:t>
      </w:r>
    </w:p>
    <w:p w14:paraId="7E193136" w14:textId="10948B44" w:rsidR="004F7734" w:rsidRDefault="004F7734">
      <w:pPr>
        <w:pStyle w:val="a5"/>
      </w:pPr>
      <w:r>
        <w:t>两个program在一句话里面吗。。。</w:t>
      </w:r>
    </w:p>
  </w:comment>
  <w:comment w:id="3" w:author="Tiffany Yang" w:date="2017-12-08T12:08:00Z" w:initials="TY">
    <w:p w14:paraId="55C569E8" w14:textId="150137FE" w:rsidR="00987AD5" w:rsidRDefault="00987A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编写程序的意思.要是觉得有歧义的话，我改一下</w:t>
      </w:r>
    </w:p>
  </w:comment>
  <w:comment w:id="14" w:author="Microsoft Office 用户" w:date="2017-12-07T23:40:00Z" w:initials="Office">
    <w:p w14:paraId="4488BA00" w14:textId="6A248FF3" w:rsidR="00B744CF" w:rsidRDefault="00B744CF">
      <w:pPr>
        <w:pStyle w:val="a5"/>
      </w:pPr>
      <w:r>
        <w:rPr>
          <w:rStyle w:val="a4"/>
        </w:rPr>
        <w:annotationRef/>
      </w:r>
      <w:r>
        <w:t>添加一句</w:t>
      </w:r>
      <w:r>
        <w:rPr>
          <w:rFonts w:hint="eastAsia"/>
        </w:rPr>
        <w:t>可以吗</w:t>
      </w:r>
      <w:r>
        <w:t>？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O</w:t>
      </w:r>
      <w:bookmarkStart w:id="18" w:name="_Hlk500498329"/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ur group mainly </w:t>
      </w:r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concerns with how </w:t>
      </w:r>
      <w:hyperlink r:id="rId1" w:tooltip="Software agent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software agents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ought to take </w:t>
      </w:r>
      <w:hyperlink r:id="rId2" w:tooltip="Action selection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actions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in an environment so as to maximize some notion of cumulative reward</w:t>
      </w:r>
      <w:r>
        <w:rPr>
          <w:rStyle w:val="a4"/>
        </w:rPr>
        <w:annotationRef/>
      </w:r>
      <w:bookmarkEnd w:id="18"/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. </w:t>
      </w:r>
      <w:r w:rsidR="0072482B"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这个</w:t>
      </w:r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是介绍强化学习的。。。</w:t>
      </w:r>
    </w:p>
  </w:comment>
  <w:comment w:id="15" w:author="Tiffany Yang" w:date="2017-12-08T12:10:00Z" w:initials="TY">
    <w:p w14:paraId="00289C7C" w14:textId="4E7A708B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</w:t>
      </w:r>
    </w:p>
  </w:comment>
  <w:comment w:id="22" w:author="Microsoft Office 用户" w:date="2017-12-07T23:31:00Z" w:initials="Office">
    <w:p w14:paraId="2B21B758" w14:textId="42591768" w:rsidR="00325D2C" w:rsidRDefault="00325D2C">
      <w:pPr>
        <w:pStyle w:val="a5"/>
      </w:pPr>
      <w:r>
        <w:rPr>
          <w:rStyle w:val="a4"/>
        </w:rPr>
        <w:annotationRef/>
      </w:r>
      <w:r>
        <w:t>是不是应该改成</w:t>
      </w:r>
      <w:bookmarkStart w:id="26" w:name="_Hlk500498400"/>
      <w:r>
        <w:t>used all-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permutations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to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 obtain the optimal result(</w:t>
      </w:r>
      <w:r w:rsidR="00D84B79" w:rsidRP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Greatly increase the algorithm's time and space complexity</w:t>
      </w:r>
      <w:r w:rsid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.</w:t>
      </w:r>
      <w:bookmarkEnd w:id="26"/>
    </w:p>
  </w:comment>
  <w:comment w:id="32" w:author="Tian, Qi" w:date="2017-12-05T10:46:00Z" w:initials="TQ">
    <w:p w14:paraId="02984245" w14:textId="0EEF76D2" w:rsidR="00354440" w:rsidRDefault="003544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  <w:r w:rsidR="00020DE2">
        <w:rPr>
          <w:rFonts w:hint="eastAsia"/>
        </w:rPr>
        <w:t>，这个科研我再想想能不能再生动一点。。。</w:t>
      </w:r>
    </w:p>
  </w:comment>
  <w:comment w:id="33" w:author="Tiffany Yang" w:date="2017-12-08T12:12:00Z" w:initials="TY">
    <w:p w14:paraId="154366CD" w14:textId="23CD66FE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这样其实可以了，科研其本身就是解决问题，重要的是结果。太过花哨反而不合适。言简意赅即可。招生官需要看到的是你切切实实做了什么。他们可不喜欢玩文字游戏。。</w:t>
      </w:r>
    </w:p>
  </w:comment>
  <w:comment w:id="44" w:author="Microsoft Office 用户" w:date="2017-12-07T23:39:00Z" w:initials="Office">
    <w:p w14:paraId="2C746463" w14:textId="35BA9BF6" w:rsidR="00235AF8" w:rsidRDefault="00235AF8">
      <w:pPr>
        <w:pStyle w:val="a5"/>
      </w:pPr>
      <w:r>
        <w:rPr>
          <w:rStyle w:val="a4"/>
        </w:rPr>
        <w:annotationRef/>
      </w:r>
      <w:r w:rsidRPr="00235AF8">
        <w:rPr>
          <w:rFonts w:ascii="Times New Roman" w:eastAsia="宋体" w:hAnsi="Times New Roman" w:cs="Times New Roman"/>
          <w:color w:val="000000" w:themeColor="text1"/>
        </w:rPr>
        <w:t>加一句这个可以</w:t>
      </w:r>
      <w:r w:rsidRPr="00235AF8">
        <w:rPr>
          <w:rFonts w:ascii="Times New Roman" w:eastAsia="宋体" w:hAnsi="Times New Roman" w:cs="Times New Roman" w:hint="eastAsia"/>
          <w:color w:val="000000" w:themeColor="text1"/>
        </w:rPr>
        <w:t>吗</w:t>
      </w:r>
      <w:r w:rsidRPr="00235AF8">
        <w:rPr>
          <w:rFonts w:ascii="Times New Roman" w:eastAsia="宋体" w:hAnsi="Times New Roman" w:cs="Times New Roman"/>
          <w:color w:val="000000" w:themeColor="text1"/>
        </w:rPr>
        <w:t>？</w:t>
      </w:r>
      <w:r>
        <w:rPr>
          <w:rFonts w:ascii="Times New Roman" w:eastAsia="宋体" w:hAnsi="Times New Roman" w:cs="Times New Roman"/>
          <w:color w:val="FF0000"/>
        </w:rPr>
        <w:t xml:space="preserve">Not only did </w:t>
      </w:r>
      <w:r w:rsidRPr="00ED195A">
        <w:rPr>
          <w:rFonts w:ascii="Times New Roman" w:eastAsia="宋体" w:hAnsi="Times New Roman" w:cs="Times New Roman"/>
          <w:color w:val="FF0000"/>
        </w:rPr>
        <w:t>I learn how a company deal with the big data and how to use</w:t>
      </w:r>
      <w:r>
        <w:rPr>
          <w:rFonts w:ascii="Times New Roman" w:eastAsia="宋体" w:hAnsi="Times New Roman" w:cs="Times New Roman"/>
          <w:color w:val="FF0000"/>
        </w:rPr>
        <w:t xml:space="preserve"> the big data</w:t>
      </w:r>
      <w:r w:rsidRPr="00ED195A">
        <w:rPr>
          <w:rFonts w:ascii="Times New Roman" w:eastAsia="宋体" w:hAnsi="Times New Roman" w:cs="Times New Roman"/>
          <w:color w:val="FF0000"/>
        </w:rPr>
        <w:t xml:space="preserve"> to provide better service for their clients</w:t>
      </w:r>
      <w:r>
        <w:rPr>
          <w:rFonts w:ascii="Times New Roman" w:eastAsia="宋体" w:hAnsi="Times New Roman" w:cs="Times New Roman"/>
          <w:color w:val="FF0000"/>
        </w:rPr>
        <w:t>, but</w:t>
      </w:r>
    </w:p>
  </w:comment>
  <w:comment w:id="42" w:author="Tian, Qi" w:date="2017-12-05T13:35:00Z" w:initials="TQ">
    <w:p w14:paraId="3E62B1A8" w14:textId="49CDA3EA" w:rsidR="00CA4D11" w:rsidRDefault="00CA4D11">
      <w:pPr>
        <w:pStyle w:val="a5"/>
      </w:pPr>
      <w:r>
        <w:rPr>
          <w:rStyle w:val="a4"/>
        </w:rPr>
        <w:annotationRef/>
      </w:r>
      <w:r w:rsidR="001B6290">
        <w:t>这边为什么要删掉</w:t>
      </w:r>
      <w:r w:rsidR="001B6290">
        <w:rPr>
          <w:rFonts w:hint="eastAsia"/>
        </w:rPr>
        <w:t>开头</w:t>
      </w:r>
      <w:r w:rsidR="001B6290">
        <w:t>的呢？。。。</w:t>
      </w:r>
    </w:p>
  </w:comment>
  <w:comment w:id="43" w:author="Tiffany Yang" w:date="2017-12-08T12:15:00Z" w:initials="TY">
    <w:p w14:paraId="19F4EC93" w14:textId="62AF7C38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是为了强调我一步一步的规划，强调我的主观能动性，我的规划性。</w:t>
      </w:r>
    </w:p>
  </w:comment>
  <w:comment w:id="49" w:author="Microsoft Office 用户" w:date="2017-12-09T17:59:00Z" w:initials="Office">
    <w:p w14:paraId="734CA7D3" w14:textId="3B1EB989" w:rsidR="002847DD" w:rsidRDefault="002847DD">
      <w:pPr>
        <w:pStyle w:val="a5"/>
      </w:pPr>
      <w:r>
        <w:rPr>
          <w:rStyle w:val="a4"/>
        </w:rPr>
        <w:annotationRef/>
      </w:r>
      <w:r w:rsidR="00E720D9">
        <w:rPr>
          <w:rFonts w:hint="eastAsia"/>
        </w:rPr>
        <w:t>问题</w:t>
      </w:r>
      <w:r w:rsidR="00E720D9">
        <w:t>：</w:t>
      </w:r>
      <w:r w:rsidR="004B20A9">
        <w:rPr>
          <w:rFonts w:ascii="Helvetica" w:hAnsi="Helvetica" w:cs="Helvetica"/>
          <w:kern w:val="1"/>
          <w:szCs w:val="21"/>
        </w:rPr>
        <w:t xml:space="preserve"> </w:t>
      </w:r>
      <w:r w:rsidR="00746B82">
        <w:t>在做科研</w:t>
      </w:r>
      <w:r w:rsidR="00746B82">
        <w:rPr>
          <w:rFonts w:hint="eastAsia"/>
        </w:rPr>
        <w:t>时</w:t>
      </w:r>
      <w:r w:rsidR="00746B82">
        <w:t>，</w:t>
      </w:r>
      <w:r w:rsidR="00746B82">
        <w:rPr>
          <w:rFonts w:hint="eastAsia"/>
        </w:rPr>
        <w:t>有时候将</w:t>
      </w:r>
      <w:r w:rsidR="00746B82">
        <w:t>理论研究应用到</w:t>
      </w:r>
      <w:r w:rsidR="008A3896">
        <w:t>现实生活，</w:t>
      </w:r>
      <w:r w:rsidR="008A3896">
        <w:rPr>
          <w:rFonts w:hint="eastAsia"/>
        </w:rPr>
        <w:t>帮助</w:t>
      </w:r>
      <w:r w:rsidR="008A3896">
        <w:t>人们解决现实生活中的问题是很有挑战的</w:t>
      </w:r>
    </w:p>
    <w:p w14:paraId="39EFA174" w14:textId="77777777" w:rsidR="0030457B" w:rsidRDefault="0030457B">
      <w:pPr>
        <w:pStyle w:val="a5"/>
      </w:pPr>
    </w:p>
    <w:p w14:paraId="39119FF4" w14:textId="3FEBD679" w:rsidR="0030457B" w:rsidRDefault="0030457B">
      <w:pPr>
        <w:pStyle w:val="a5"/>
      </w:pPr>
      <w:r>
        <w:t>想学到的：</w:t>
      </w:r>
      <w:r w:rsidR="00746B82">
        <w:rPr>
          <w:rFonts w:hint="eastAsia"/>
        </w:rPr>
        <w:t>渴望</w:t>
      </w:r>
      <w:r w:rsidR="00746B82">
        <w:t>将我</w:t>
      </w:r>
      <w:r w:rsidR="00746B82">
        <w:rPr>
          <w:rFonts w:hint="eastAsia"/>
        </w:rPr>
        <w:t>研究的</w:t>
      </w:r>
      <w:r w:rsidR="00746B82">
        <w:t>成果（</w:t>
      </w:r>
      <w:r w:rsidR="00746B82">
        <w:rPr>
          <w:rFonts w:hint="eastAsia"/>
        </w:rPr>
        <w:t>或者写</w:t>
      </w:r>
      <w:r w:rsidR="00746B82">
        <w:t>学习到的知识。。。）应用到这些更实际更贴近人们生活的</w:t>
      </w:r>
      <w:r w:rsidR="00746B82">
        <w:rPr>
          <w:rFonts w:hint="eastAsia"/>
        </w:rPr>
        <w:t>领域</w:t>
      </w:r>
      <w:r w:rsidR="00746B82">
        <w:t>，</w:t>
      </w:r>
      <w:r w:rsidR="00746B82">
        <w:rPr>
          <w:rFonts w:hint="eastAsia"/>
        </w:rPr>
        <w:t>如</w:t>
      </w:r>
      <w:r>
        <w:t xml:space="preserve">natural </w:t>
      </w:r>
      <w:r>
        <w:rPr>
          <w:rFonts w:hint="eastAsia"/>
        </w:rPr>
        <w:t>language</w:t>
      </w:r>
      <w:r>
        <w:t xml:space="preserve"> understanding，</w:t>
      </w:r>
      <w:r>
        <w:rPr>
          <w:rFonts w:hint="eastAsia"/>
        </w:rPr>
        <w:t>speech</w:t>
      </w:r>
      <w:r>
        <w:t xml:space="preserve"> </w:t>
      </w:r>
      <w:r>
        <w:rPr>
          <w:rFonts w:hint="eastAsia"/>
        </w:rPr>
        <w:t>synthesis</w:t>
      </w:r>
      <w:r>
        <w:t>，</w:t>
      </w:r>
      <w:r>
        <w:rPr>
          <w:rFonts w:hint="eastAsia"/>
        </w:rPr>
        <w:t>text</w:t>
      </w:r>
      <w:r>
        <w:t xml:space="preserve"> analysis等研究方向，</w:t>
      </w:r>
      <w:r w:rsidR="00746B82">
        <w:t xml:space="preserve"> </w:t>
      </w:r>
    </w:p>
    <w:p w14:paraId="4D65F584" w14:textId="77777777" w:rsidR="00E720D9" w:rsidRDefault="00E720D9">
      <w:pPr>
        <w:pStyle w:val="a5"/>
      </w:pPr>
    </w:p>
    <w:p w14:paraId="7FF1F9CF" w14:textId="7BF68379" w:rsidR="00CA2F0E" w:rsidRPr="00CA2F0E" w:rsidRDefault="00C040AD" w:rsidP="00CA2F0E">
      <w:pPr>
        <w:widowControl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hint="eastAsia"/>
        </w:rPr>
        <w:t>学校提供的</w:t>
      </w:r>
      <w:r w:rsidR="00E720D9">
        <w:t>：</w:t>
      </w:r>
      <w:r w:rsidR="00CA2F0E">
        <w:t xml:space="preserve">像Machine Learning </w:t>
      </w:r>
      <w:r w:rsidR="00CA2F0E">
        <w:rPr>
          <w:rFonts w:hint="eastAsia"/>
        </w:rPr>
        <w:t>for</w:t>
      </w:r>
      <w:r w:rsidR="00CA2F0E">
        <w:t xml:space="preserve"> Text </w:t>
      </w:r>
      <w:r w:rsidR="00CA2F0E">
        <w:rPr>
          <w:rFonts w:hint="eastAsia"/>
        </w:rPr>
        <w:t>Mining</w:t>
      </w:r>
      <w:r w:rsidR="00CA2F0E">
        <w:t>这种</w:t>
      </w:r>
      <w:r w:rsidR="001D1A65">
        <w:rPr>
          <w:rFonts w:asciiTheme="minorEastAsia" w:hAnsiTheme="minorEastAsia"/>
          <w:szCs w:val="21"/>
        </w:rPr>
        <w:t>课程能够帮助我</w:t>
      </w:r>
      <w:r w:rsidR="00CA2F0E" w:rsidRPr="00CA2F0E">
        <w:rPr>
          <w:rFonts w:asciiTheme="minorEastAsia" w:hAnsiTheme="minorEastAsia" w:hint="eastAsia"/>
          <w:szCs w:val="21"/>
        </w:rPr>
        <w:t>将</w:t>
      </w:r>
      <w:r w:rsidR="00CA2F0E" w:rsidRPr="00CA2F0E">
        <w:rPr>
          <w:rFonts w:asciiTheme="minorEastAsia" w:hAnsiTheme="minorEastAsia" w:cs="MS Mincho"/>
          <w:color w:val="333333"/>
          <w:kern w:val="0"/>
          <w:szCs w:val="21"/>
          <w:shd w:val="clear" w:color="auto" w:fill="FFFFFF"/>
        </w:rPr>
        <w:t>机器学</w:t>
      </w:r>
      <w:r w:rsidR="00CA2F0E" w:rsidRPr="00CA2F0E">
        <w:rPr>
          <w:rFonts w:asciiTheme="minorEastAsia" w:hAnsiTheme="minorEastAsia" w:cs="SimSun"/>
          <w:color w:val="333333"/>
          <w:kern w:val="0"/>
          <w:szCs w:val="21"/>
          <w:shd w:val="clear" w:color="auto" w:fill="FFFFFF"/>
        </w:rPr>
        <w:t>习</w:t>
      </w:r>
      <w:r w:rsidR="00CA2F0E" w:rsidRPr="00CA2F0E">
        <w:rPr>
          <w:rFonts w:asciiTheme="minorEastAsia" w:hAnsiTheme="minorEastAsia" w:cs="MS Mincho"/>
          <w:color w:val="333333"/>
          <w:kern w:val="0"/>
          <w:szCs w:val="21"/>
          <w:shd w:val="clear" w:color="auto" w:fill="FFFFFF"/>
        </w:rPr>
        <w:t>的模型</w:t>
      </w:r>
      <w:r w:rsidR="00CA2F0E" w:rsidRPr="00CA2F0E">
        <w:rPr>
          <w:rFonts w:asciiTheme="minorEastAsia" w:hAnsiTheme="minorEastAsia" w:cs="SimSun"/>
          <w:color w:val="333333"/>
          <w:kern w:val="0"/>
          <w:szCs w:val="21"/>
          <w:shd w:val="clear" w:color="auto" w:fill="FFFFFF"/>
        </w:rPr>
        <w:t>应</w:t>
      </w:r>
      <w:r w:rsidR="00CA2F0E" w:rsidRPr="00CA2F0E">
        <w:rPr>
          <w:rFonts w:asciiTheme="minorEastAsia" w:hAnsiTheme="minorEastAsia" w:cs="MS Mincho"/>
          <w:color w:val="333333"/>
          <w:kern w:val="0"/>
          <w:szCs w:val="21"/>
          <w:shd w:val="clear" w:color="auto" w:fill="FFFFFF"/>
        </w:rPr>
        <w:t>用到</w:t>
      </w:r>
      <w:r w:rsidR="00CA2F0E" w:rsidRPr="00CA2F0E">
        <w:rPr>
          <w:rFonts w:asciiTheme="minorEastAsia" w:hAnsiTheme="minorEastAsia" w:cs="SimSun"/>
          <w:color w:val="333333"/>
          <w:kern w:val="0"/>
          <w:szCs w:val="21"/>
          <w:shd w:val="clear" w:color="auto" w:fill="FFFFFF"/>
        </w:rPr>
        <w:t>实际问题</w:t>
      </w:r>
      <w:r w:rsidR="00CA2F0E" w:rsidRPr="00CA2F0E">
        <w:rPr>
          <w:rFonts w:asciiTheme="minorEastAsia" w:hAnsiTheme="minorEastAsia" w:cs="MS Mincho"/>
          <w:color w:val="333333"/>
          <w:kern w:val="0"/>
          <w:szCs w:val="21"/>
          <w:shd w:val="clear" w:color="auto" w:fill="FFFFFF"/>
        </w:rPr>
        <w:t>上来</w:t>
      </w:r>
      <w:r w:rsidR="00CA2F0E">
        <w:rPr>
          <w:rFonts w:asciiTheme="minorEastAsia" w:hAnsiTheme="minorEastAsia" w:cs="MS Mincho"/>
          <w:color w:val="333333"/>
          <w:kern w:val="0"/>
          <w:szCs w:val="21"/>
          <w:shd w:val="clear" w:color="auto" w:fill="FFFFFF"/>
        </w:rPr>
        <w:t>，</w:t>
      </w:r>
      <w:r w:rsidR="00CA2F0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focuses on close contact with reality through its meaningful curriculum design.</w:t>
      </w:r>
      <w:r w:rsidR="00CA2F0E">
        <w:rPr>
          <w:rStyle w:val="a4"/>
        </w:rPr>
        <w:annotationRef/>
      </w:r>
    </w:p>
    <w:p w14:paraId="0C00FB61" w14:textId="1E8FEB0A" w:rsidR="00E720D9" w:rsidRPr="00CA2F0E" w:rsidRDefault="00E720D9" w:rsidP="00CA2F0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193136" w15:done="0"/>
  <w15:commentEx w15:paraId="55C569E8" w15:paraIdParent="7E193136" w15:done="0"/>
  <w15:commentEx w15:paraId="4488BA00" w15:done="0"/>
  <w15:commentEx w15:paraId="00289C7C" w15:paraIdParent="4488BA00" w15:done="0"/>
  <w15:commentEx w15:paraId="2B21B758" w15:done="0"/>
  <w15:commentEx w15:paraId="02984245" w15:done="0"/>
  <w15:commentEx w15:paraId="154366CD" w15:paraIdParent="02984245" w15:done="0"/>
  <w15:commentEx w15:paraId="2C746463" w15:done="0"/>
  <w15:commentEx w15:paraId="3E62B1A8" w15:done="0"/>
  <w15:commentEx w15:paraId="19F4EC93" w15:paraIdParent="3E62B1A8" w15:done="0"/>
  <w15:commentEx w15:paraId="0C00FB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193136" w16cid:durableId="1DD4FD24"/>
  <w16cid:commentId w16cid:paraId="55C569E8" w16cid:durableId="1DD4FF4E"/>
  <w16cid:commentId w16cid:paraId="4488BA00" w16cid:durableId="1DD4FD25"/>
  <w16cid:commentId w16cid:paraId="00289C7C" w16cid:durableId="1DD4FFBC"/>
  <w16cid:commentId w16cid:paraId="2B21B758" w16cid:durableId="1DD4FD26"/>
  <w16cid:commentId w16cid:paraId="02984245" w16cid:durableId="1DD401AA"/>
  <w16cid:commentId w16cid:paraId="154366CD" w16cid:durableId="1DD5002A"/>
  <w16cid:commentId w16cid:paraId="2C746463" w16cid:durableId="1DD4FD28"/>
  <w16cid:commentId w16cid:paraId="013D64F0" w16cid:durableId="1DD50119"/>
  <w16cid:commentId w16cid:paraId="3E62B1A8" w16cid:durableId="1DD401AD"/>
  <w16cid:commentId w16cid:paraId="19F4EC93" w16cid:durableId="1DD500C4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BBA43" w14:textId="77777777" w:rsidR="002374BE" w:rsidRDefault="002374BE" w:rsidP="00B90859">
      <w:r>
        <w:separator/>
      </w:r>
    </w:p>
  </w:endnote>
  <w:endnote w:type="continuationSeparator" w:id="0">
    <w:p w14:paraId="7F9880B9" w14:textId="77777777" w:rsidR="002374BE" w:rsidRDefault="002374BE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ED580" w14:textId="77777777" w:rsidR="002374BE" w:rsidRDefault="002374BE" w:rsidP="00B90859">
      <w:r>
        <w:separator/>
      </w:r>
    </w:p>
  </w:footnote>
  <w:footnote w:type="continuationSeparator" w:id="0">
    <w:p w14:paraId="167C5C96" w14:textId="77777777" w:rsidR="002374BE" w:rsidRDefault="002374BE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ffany Yang">
    <w15:presenceInfo w15:providerId="None" w15:userId="Tiffany Yang"/>
  </w15:person>
  <w15:person w15:author="Microsoft Office 用户">
    <w15:presenceInfo w15:providerId="None" w15:userId="Microsoft Office 用户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D1A65"/>
    <w:rsid w:val="001E2774"/>
    <w:rsid w:val="00210027"/>
    <w:rsid w:val="0023170A"/>
    <w:rsid w:val="00235AF8"/>
    <w:rsid w:val="002374BE"/>
    <w:rsid w:val="00240032"/>
    <w:rsid w:val="00270818"/>
    <w:rsid w:val="002729FF"/>
    <w:rsid w:val="002741BE"/>
    <w:rsid w:val="002847DD"/>
    <w:rsid w:val="002B0BEF"/>
    <w:rsid w:val="002C30A3"/>
    <w:rsid w:val="002D646A"/>
    <w:rsid w:val="002F16FB"/>
    <w:rsid w:val="002F7520"/>
    <w:rsid w:val="0030457B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20A9"/>
    <w:rsid w:val="004B5A90"/>
    <w:rsid w:val="004B7A06"/>
    <w:rsid w:val="004D3A47"/>
    <w:rsid w:val="004F5C9F"/>
    <w:rsid w:val="004F7734"/>
    <w:rsid w:val="005015C1"/>
    <w:rsid w:val="00506CD6"/>
    <w:rsid w:val="005256BB"/>
    <w:rsid w:val="00541FB9"/>
    <w:rsid w:val="00546269"/>
    <w:rsid w:val="0055482A"/>
    <w:rsid w:val="00560634"/>
    <w:rsid w:val="00564ABC"/>
    <w:rsid w:val="0056644F"/>
    <w:rsid w:val="00570667"/>
    <w:rsid w:val="00585B5C"/>
    <w:rsid w:val="005866C8"/>
    <w:rsid w:val="0059234F"/>
    <w:rsid w:val="005A520B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46B82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A3896"/>
    <w:rsid w:val="008E294D"/>
    <w:rsid w:val="008E7AF3"/>
    <w:rsid w:val="008F50BC"/>
    <w:rsid w:val="008F6645"/>
    <w:rsid w:val="009147B6"/>
    <w:rsid w:val="00924CC4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423E1"/>
    <w:rsid w:val="00A42DF8"/>
    <w:rsid w:val="00A54CDA"/>
    <w:rsid w:val="00A60ACF"/>
    <w:rsid w:val="00A802C4"/>
    <w:rsid w:val="00A81340"/>
    <w:rsid w:val="00A914B2"/>
    <w:rsid w:val="00AC65A8"/>
    <w:rsid w:val="00AD751E"/>
    <w:rsid w:val="00AE2739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90859"/>
    <w:rsid w:val="00B93CF2"/>
    <w:rsid w:val="00B94B01"/>
    <w:rsid w:val="00BB63B3"/>
    <w:rsid w:val="00BD5C4C"/>
    <w:rsid w:val="00BF1FC1"/>
    <w:rsid w:val="00C040AD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A2F0E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4B79"/>
    <w:rsid w:val="00D8550D"/>
    <w:rsid w:val="00D97C57"/>
    <w:rsid w:val="00DB4589"/>
    <w:rsid w:val="00DC4409"/>
    <w:rsid w:val="00DD7868"/>
    <w:rsid w:val="00DF1734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720D9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oftware_agent" TargetMode="External"/><Relationship Id="rId2" Type="http://schemas.openxmlformats.org/officeDocument/2006/relationships/hyperlink" Target="https://en.wikipedia.org/wiki/Action_selection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1156</Words>
  <Characters>6592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27</cp:revision>
  <dcterms:created xsi:type="dcterms:W3CDTF">2017-12-07T15:23:00Z</dcterms:created>
  <dcterms:modified xsi:type="dcterms:W3CDTF">2017-12-09T16:04:00Z</dcterms:modified>
</cp:coreProperties>
</file>